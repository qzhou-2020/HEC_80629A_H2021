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49" w:type="dxa"/>
        <w:tblInd w:w="-431" w:type="dxa"/>
        <w:tblLook w:val="04A0" w:firstRow="1" w:lastRow="0" w:firstColumn="1" w:lastColumn="0" w:noHBand="0" w:noVBand="1"/>
      </w:tblPr>
      <w:tblGrid>
        <w:gridCol w:w="2052"/>
        <w:gridCol w:w="1600"/>
        <w:gridCol w:w="1553"/>
        <w:gridCol w:w="2225"/>
        <w:gridCol w:w="2919"/>
      </w:tblGrid>
      <w:tr w:rsidR="00FD5544" w:rsidRPr="00BC7FC2" w14:paraId="511886C7" w14:textId="77777777" w:rsidTr="00F7754F">
        <w:tc>
          <w:tcPr>
            <w:tcW w:w="2052" w:type="dxa"/>
          </w:tcPr>
          <w:p w14:paraId="0B18C006" w14:textId="325208BD" w:rsidR="00FD5544" w:rsidRPr="00BC7FC2" w:rsidRDefault="00FD5544" w:rsidP="00973DDC">
            <w:pPr>
              <w:spacing w:line="276" w:lineRule="auto"/>
              <w:rPr>
                <w:sz w:val="24"/>
                <w:szCs w:val="24"/>
                <w:lang w:val="en-US"/>
              </w:rPr>
            </w:pPr>
            <w:r w:rsidRPr="00BC7FC2">
              <w:rPr>
                <w:sz w:val="24"/>
                <w:szCs w:val="24"/>
                <w:lang w:val="en-US"/>
              </w:rPr>
              <w:t>Algorithm</w:t>
            </w:r>
          </w:p>
        </w:tc>
        <w:tc>
          <w:tcPr>
            <w:tcW w:w="1600" w:type="dxa"/>
          </w:tcPr>
          <w:p w14:paraId="4F8B5DB3" w14:textId="4D2E2AA7" w:rsidR="00FD5544" w:rsidRPr="00BC7FC2" w:rsidRDefault="00FD5544" w:rsidP="00973DDC">
            <w:pPr>
              <w:spacing w:line="276" w:lineRule="auto"/>
              <w:rPr>
                <w:sz w:val="24"/>
                <w:szCs w:val="24"/>
                <w:lang w:val="en-US"/>
              </w:rPr>
            </w:pPr>
            <w:r w:rsidRPr="00BC7FC2">
              <w:rPr>
                <w:sz w:val="24"/>
                <w:szCs w:val="24"/>
                <w:lang w:val="en-US"/>
              </w:rPr>
              <w:t>Network</w:t>
            </w:r>
          </w:p>
        </w:tc>
        <w:tc>
          <w:tcPr>
            <w:tcW w:w="1553" w:type="dxa"/>
          </w:tcPr>
          <w:p w14:paraId="30968CB9" w14:textId="6E249100" w:rsidR="00FD5544" w:rsidRPr="00BC7FC2" w:rsidRDefault="00FD5544" w:rsidP="00973DDC">
            <w:pPr>
              <w:spacing w:line="276" w:lineRule="auto"/>
              <w:rPr>
                <w:sz w:val="24"/>
                <w:szCs w:val="24"/>
                <w:lang w:val="en-US"/>
              </w:rPr>
            </w:pPr>
            <w:r w:rsidRPr="00BC7FC2">
              <w:rPr>
                <w:sz w:val="24"/>
                <w:szCs w:val="24"/>
                <w:lang w:val="en-US"/>
              </w:rPr>
              <w:t>Policy</w:t>
            </w:r>
          </w:p>
        </w:tc>
        <w:tc>
          <w:tcPr>
            <w:tcW w:w="2225" w:type="dxa"/>
          </w:tcPr>
          <w:p w14:paraId="1AA14FE1" w14:textId="79C9D282" w:rsidR="00FD5544" w:rsidRPr="00BC7FC2" w:rsidRDefault="00FD5544" w:rsidP="00973DDC">
            <w:pPr>
              <w:spacing w:line="276" w:lineRule="auto"/>
              <w:rPr>
                <w:sz w:val="24"/>
                <w:szCs w:val="24"/>
                <w:lang w:val="en-US"/>
              </w:rPr>
            </w:pPr>
            <w:r w:rsidRPr="00BC7FC2">
              <w:rPr>
                <w:sz w:val="24"/>
                <w:szCs w:val="24"/>
                <w:lang w:val="en-US"/>
              </w:rPr>
              <w:t>Action Space</w:t>
            </w:r>
          </w:p>
        </w:tc>
        <w:tc>
          <w:tcPr>
            <w:tcW w:w="2919" w:type="dxa"/>
          </w:tcPr>
          <w:p w14:paraId="398226D5" w14:textId="1E76C858" w:rsidR="00FD5544" w:rsidRPr="00BC7FC2" w:rsidRDefault="00FD5544" w:rsidP="00973DDC">
            <w:pPr>
              <w:spacing w:line="276" w:lineRule="auto"/>
              <w:rPr>
                <w:sz w:val="24"/>
                <w:szCs w:val="24"/>
                <w:lang w:val="en-US"/>
              </w:rPr>
            </w:pPr>
            <w:r w:rsidRPr="00BC7FC2">
              <w:rPr>
                <w:sz w:val="24"/>
                <w:szCs w:val="24"/>
                <w:lang w:val="en-US"/>
              </w:rPr>
              <w:t>Operator</w:t>
            </w:r>
          </w:p>
        </w:tc>
      </w:tr>
      <w:tr w:rsidR="00FD5544" w:rsidRPr="00BC7FC2" w14:paraId="5B7D2EF2" w14:textId="77777777" w:rsidTr="00F7754F">
        <w:tc>
          <w:tcPr>
            <w:tcW w:w="2052" w:type="dxa"/>
          </w:tcPr>
          <w:p w14:paraId="34F7727C" w14:textId="26FEAA47" w:rsidR="00FD5544" w:rsidRPr="00BC7FC2" w:rsidRDefault="00FD5544" w:rsidP="00973DDC">
            <w:pPr>
              <w:spacing w:line="276" w:lineRule="auto"/>
              <w:rPr>
                <w:sz w:val="24"/>
                <w:szCs w:val="24"/>
                <w:lang w:val="en-US"/>
              </w:rPr>
            </w:pPr>
            <w:r w:rsidRPr="00BC7FC2">
              <w:rPr>
                <w:sz w:val="24"/>
                <w:szCs w:val="24"/>
                <w:lang w:val="en-US"/>
              </w:rPr>
              <w:t>DQN</w:t>
            </w:r>
            <w:r w:rsidR="000805D9" w:rsidRPr="00BC7FC2">
              <w:rPr>
                <w:sz w:val="24"/>
                <w:szCs w:val="24"/>
                <w:lang w:val="en-US"/>
              </w:rPr>
              <w:t xml:space="preserve"> family</w:t>
            </w:r>
          </w:p>
        </w:tc>
        <w:tc>
          <w:tcPr>
            <w:tcW w:w="1600" w:type="dxa"/>
          </w:tcPr>
          <w:p w14:paraId="13EFD1FF" w14:textId="0D33D597" w:rsidR="00FD5544" w:rsidRPr="00BC7FC2" w:rsidRDefault="000805D9" w:rsidP="00973DDC">
            <w:pPr>
              <w:spacing w:line="276" w:lineRule="auto"/>
              <w:rPr>
                <w:sz w:val="24"/>
                <w:szCs w:val="24"/>
                <w:lang w:val="en-US"/>
              </w:rPr>
            </w:pPr>
            <w:r w:rsidRPr="00BC7FC2">
              <w:rPr>
                <w:sz w:val="24"/>
                <w:szCs w:val="24"/>
                <w:lang w:val="en-US"/>
              </w:rPr>
              <w:t>Critic</w:t>
            </w:r>
          </w:p>
        </w:tc>
        <w:tc>
          <w:tcPr>
            <w:tcW w:w="1553" w:type="dxa"/>
          </w:tcPr>
          <w:p w14:paraId="7257DA08" w14:textId="112BCD94" w:rsidR="00FD5544" w:rsidRPr="00BC7FC2" w:rsidRDefault="00FD5544" w:rsidP="00973DDC">
            <w:pPr>
              <w:spacing w:line="276" w:lineRule="auto"/>
              <w:rPr>
                <w:sz w:val="24"/>
                <w:szCs w:val="24"/>
                <w:lang w:val="en-US"/>
              </w:rPr>
            </w:pPr>
            <w:r w:rsidRPr="00BC7FC2">
              <w:rPr>
                <w:sz w:val="24"/>
                <w:szCs w:val="24"/>
                <w:lang w:val="en-US"/>
              </w:rPr>
              <w:t>Off-policy</w:t>
            </w:r>
          </w:p>
        </w:tc>
        <w:tc>
          <w:tcPr>
            <w:tcW w:w="2225" w:type="dxa"/>
          </w:tcPr>
          <w:p w14:paraId="2F54602A" w14:textId="05546177" w:rsidR="00FD5544" w:rsidRPr="00BC7FC2" w:rsidRDefault="00FD5544" w:rsidP="00973DDC">
            <w:pPr>
              <w:spacing w:line="276" w:lineRule="auto"/>
              <w:rPr>
                <w:sz w:val="24"/>
                <w:szCs w:val="24"/>
                <w:lang w:val="en-US"/>
              </w:rPr>
            </w:pPr>
            <w:r w:rsidRPr="00BC7FC2">
              <w:rPr>
                <w:sz w:val="24"/>
                <w:szCs w:val="24"/>
                <w:lang w:val="en-US"/>
              </w:rPr>
              <w:t>Discrete</w:t>
            </w:r>
          </w:p>
        </w:tc>
        <w:tc>
          <w:tcPr>
            <w:tcW w:w="2919" w:type="dxa"/>
          </w:tcPr>
          <w:p w14:paraId="52F9FD74" w14:textId="65784441" w:rsidR="00FD5544" w:rsidRPr="00BC7FC2" w:rsidRDefault="00FD5544" w:rsidP="00973DDC">
            <w:pPr>
              <w:spacing w:line="276" w:lineRule="auto"/>
              <w:rPr>
                <w:sz w:val="24"/>
                <w:szCs w:val="24"/>
                <w:lang w:val="en-US"/>
              </w:rPr>
            </w:pPr>
            <w:r w:rsidRPr="00BC7FC2">
              <w:rPr>
                <w:sz w:val="24"/>
                <w:szCs w:val="24"/>
                <w:lang w:val="en-US"/>
              </w:rPr>
              <w:t>Q-value</w:t>
            </w:r>
          </w:p>
        </w:tc>
      </w:tr>
      <w:tr w:rsidR="00FD5544" w:rsidRPr="00BC7FC2" w14:paraId="7BDF09B4" w14:textId="77777777" w:rsidTr="00F7754F">
        <w:tc>
          <w:tcPr>
            <w:tcW w:w="2052" w:type="dxa"/>
          </w:tcPr>
          <w:p w14:paraId="6C7ED1A7" w14:textId="7B58ADCE" w:rsidR="00FD5544" w:rsidRPr="00BC7FC2" w:rsidRDefault="00FD5544" w:rsidP="00973DDC">
            <w:pPr>
              <w:spacing w:line="276" w:lineRule="auto"/>
              <w:rPr>
                <w:sz w:val="24"/>
                <w:szCs w:val="24"/>
                <w:lang w:val="en-US"/>
              </w:rPr>
            </w:pPr>
            <w:r w:rsidRPr="00BC7FC2">
              <w:rPr>
                <w:sz w:val="24"/>
                <w:szCs w:val="24"/>
                <w:lang w:val="en-US"/>
              </w:rPr>
              <w:t>DDPG</w:t>
            </w:r>
          </w:p>
        </w:tc>
        <w:tc>
          <w:tcPr>
            <w:tcW w:w="1600" w:type="dxa"/>
          </w:tcPr>
          <w:p w14:paraId="583DE868" w14:textId="4C51FEE3" w:rsidR="00FD5544" w:rsidRPr="00BC7FC2" w:rsidRDefault="000805D9" w:rsidP="00973DDC">
            <w:pPr>
              <w:spacing w:line="276" w:lineRule="auto"/>
              <w:rPr>
                <w:sz w:val="24"/>
                <w:szCs w:val="24"/>
                <w:lang w:val="en-US"/>
              </w:rPr>
            </w:pPr>
            <w:r w:rsidRPr="00BC7FC2">
              <w:rPr>
                <w:sz w:val="24"/>
                <w:szCs w:val="24"/>
                <w:lang w:val="en-US"/>
              </w:rPr>
              <w:t>Actor-Critic</w:t>
            </w:r>
          </w:p>
        </w:tc>
        <w:tc>
          <w:tcPr>
            <w:tcW w:w="1553" w:type="dxa"/>
          </w:tcPr>
          <w:p w14:paraId="5A09B79E" w14:textId="715A869C" w:rsidR="00FD5544" w:rsidRPr="00BC7FC2" w:rsidRDefault="00FD5544" w:rsidP="00973DDC">
            <w:pPr>
              <w:spacing w:line="276" w:lineRule="auto"/>
              <w:rPr>
                <w:sz w:val="24"/>
                <w:szCs w:val="24"/>
                <w:lang w:val="en-US"/>
              </w:rPr>
            </w:pPr>
            <w:r w:rsidRPr="00BC7FC2">
              <w:rPr>
                <w:sz w:val="24"/>
                <w:szCs w:val="24"/>
                <w:lang w:val="en-US"/>
              </w:rPr>
              <w:t>Off-policy</w:t>
            </w:r>
          </w:p>
        </w:tc>
        <w:tc>
          <w:tcPr>
            <w:tcW w:w="2225" w:type="dxa"/>
          </w:tcPr>
          <w:p w14:paraId="41D6206F" w14:textId="6D9A4029" w:rsidR="00FD5544" w:rsidRPr="00BC7FC2" w:rsidRDefault="00FD5544" w:rsidP="00973DDC">
            <w:pPr>
              <w:spacing w:line="276" w:lineRule="auto"/>
              <w:rPr>
                <w:sz w:val="24"/>
                <w:szCs w:val="24"/>
                <w:lang w:val="en-US"/>
              </w:rPr>
            </w:pPr>
            <w:r w:rsidRPr="00BC7FC2">
              <w:rPr>
                <w:sz w:val="24"/>
                <w:szCs w:val="24"/>
                <w:lang w:val="en-US"/>
              </w:rPr>
              <w:t>Continuous</w:t>
            </w:r>
          </w:p>
        </w:tc>
        <w:tc>
          <w:tcPr>
            <w:tcW w:w="2919" w:type="dxa"/>
          </w:tcPr>
          <w:p w14:paraId="4EA71BB7" w14:textId="336EBE3E" w:rsidR="00FD5544" w:rsidRPr="00BC7FC2" w:rsidRDefault="00FD5544" w:rsidP="00973DDC">
            <w:pPr>
              <w:spacing w:line="276" w:lineRule="auto"/>
              <w:rPr>
                <w:sz w:val="24"/>
                <w:szCs w:val="24"/>
                <w:lang w:val="en-US"/>
              </w:rPr>
            </w:pPr>
            <w:r w:rsidRPr="00BC7FC2">
              <w:rPr>
                <w:sz w:val="24"/>
                <w:szCs w:val="24"/>
                <w:lang w:val="en-US"/>
              </w:rPr>
              <w:t>Q-value</w:t>
            </w:r>
            <w:r w:rsidR="007A436C" w:rsidRPr="00BC7FC2">
              <w:rPr>
                <w:sz w:val="24"/>
                <w:szCs w:val="24"/>
                <w:lang w:val="en-US"/>
              </w:rPr>
              <w:t>/Policy Gradient</w:t>
            </w:r>
          </w:p>
        </w:tc>
      </w:tr>
      <w:tr w:rsidR="00FD5544" w:rsidRPr="00BC7FC2" w14:paraId="729C1CA0" w14:textId="77777777" w:rsidTr="00F7754F">
        <w:tc>
          <w:tcPr>
            <w:tcW w:w="2052" w:type="dxa"/>
          </w:tcPr>
          <w:p w14:paraId="36843082" w14:textId="656F7173" w:rsidR="00FD5544" w:rsidRPr="00BC7FC2" w:rsidRDefault="00FD5544" w:rsidP="00973DDC">
            <w:pPr>
              <w:spacing w:line="276" w:lineRule="auto"/>
              <w:rPr>
                <w:sz w:val="24"/>
                <w:szCs w:val="24"/>
                <w:lang w:val="en-US"/>
              </w:rPr>
            </w:pPr>
            <w:r w:rsidRPr="00BC7FC2">
              <w:rPr>
                <w:sz w:val="24"/>
                <w:szCs w:val="24"/>
                <w:lang w:val="en-US"/>
              </w:rPr>
              <w:t>PPO</w:t>
            </w:r>
          </w:p>
        </w:tc>
        <w:tc>
          <w:tcPr>
            <w:tcW w:w="1600" w:type="dxa"/>
          </w:tcPr>
          <w:p w14:paraId="0845B748" w14:textId="6C0D0378" w:rsidR="00FD5544" w:rsidRPr="00BC7FC2" w:rsidRDefault="000805D9" w:rsidP="00973DDC">
            <w:pPr>
              <w:spacing w:line="276" w:lineRule="auto"/>
              <w:rPr>
                <w:sz w:val="24"/>
                <w:szCs w:val="24"/>
                <w:lang w:val="en-US"/>
              </w:rPr>
            </w:pPr>
            <w:r w:rsidRPr="00BC7FC2">
              <w:rPr>
                <w:sz w:val="24"/>
                <w:szCs w:val="24"/>
                <w:lang w:val="en-US"/>
              </w:rPr>
              <w:t>Actor-Critic</w:t>
            </w:r>
          </w:p>
        </w:tc>
        <w:tc>
          <w:tcPr>
            <w:tcW w:w="1553" w:type="dxa"/>
          </w:tcPr>
          <w:p w14:paraId="759506A4" w14:textId="18DBCF0E" w:rsidR="00FD5544" w:rsidRPr="00BC7FC2" w:rsidRDefault="00F37AD6" w:rsidP="00973DDC">
            <w:pPr>
              <w:spacing w:line="276" w:lineRule="auto"/>
              <w:rPr>
                <w:sz w:val="24"/>
                <w:szCs w:val="24"/>
                <w:lang w:val="en-US"/>
              </w:rPr>
            </w:pPr>
            <w:r w:rsidRPr="00BC7FC2">
              <w:rPr>
                <w:sz w:val="24"/>
                <w:szCs w:val="24"/>
                <w:lang w:val="en-US"/>
              </w:rPr>
              <w:t>On</w:t>
            </w:r>
            <w:r w:rsidR="00FD5544" w:rsidRPr="00BC7FC2">
              <w:rPr>
                <w:sz w:val="24"/>
                <w:szCs w:val="24"/>
                <w:lang w:val="en-US"/>
              </w:rPr>
              <w:t>-policy</w:t>
            </w:r>
          </w:p>
        </w:tc>
        <w:tc>
          <w:tcPr>
            <w:tcW w:w="2225" w:type="dxa"/>
          </w:tcPr>
          <w:p w14:paraId="712CB856" w14:textId="03B27934" w:rsidR="00FD5544" w:rsidRPr="00BC7FC2" w:rsidRDefault="00FD5544" w:rsidP="00973DDC">
            <w:pPr>
              <w:spacing w:line="276" w:lineRule="auto"/>
              <w:rPr>
                <w:sz w:val="24"/>
                <w:szCs w:val="24"/>
                <w:lang w:val="en-US"/>
              </w:rPr>
            </w:pPr>
            <w:r w:rsidRPr="00BC7FC2">
              <w:rPr>
                <w:sz w:val="24"/>
                <w:szCs w:val="24"/>
                <w:lang w:val="en-US"/>
              </w:rPr>
              <w:t>Discrete/Continuous</w:t>
            </w:r>
          </w:p>
        </w:tc>
        <w:tc>
          <w:tcPr>
            <w:tcW w:w="2919" w:type="dxa"/>
          </w:tcPr>
          <w:p w14:paraId="5BA8B7B2" w14:textId="11BF61F5" w:rsidR="00FD5544" w:rsidRPr="00BC7FC2" w:rsidRDefault="000805D9" w:rsidP="00973DDC">
            <w:pPr>
              <w:spacing w:line="276" w:lineRule="auto"/>
              <w:rPr>
                <w:sz w:val="24"/>
                <w:szCs w:val="24"/>
                <w:lang w:val="en-US"/>
              </w:rPr>
            </w:pPr>
            <w:r w:rsidRPr="00BC7FC2">
              <w:rPr>
                <w:sz w:val="24"/>
                <w:szCs w:val="24"/>
                <w:lang w:val="en-US"/>
              </w:rPr>
              <w:t>Policy Gradient</w:t>
            </w:r>
          </w:p>
        </w:tc>
      </w:tr>
    </w:tbl>
    <w:p w14:paraId="7D3D19C8" w14:textId="61514440" w:rsidR="00FD5544" w:rsidRDefault="00FD5544" w:rsidP="00973DDC">
      <w:pPr>
        <w:spacing w:line="276" w:lineRule="auto"/>
        <w:rPr>
          <w:sz w:val="24"/>
          <w:szCs w:val="24"/>
          <w:lang w:val="en-US"/>
        </w:rPr>
      </w:pPr>
    </w:p>
    <w:p w14:paraId="05B42BC3" w14:textId="40EC83C2" w:rsidR="00A673E8" w:rsidRDefault="00D34C79" w:rsidP="00F7754F">
      <w:pPr>
        <w:spacing w:line="276" w:lineRule="auto"/>
        <w:jc w:val="both"/>
        <w:rPr>
          <w:sz w:val="24"/>
          <w:szCs w:val="24"/>
          <w:lang w:val="en-US"/>
        </w:rPr>
      </w:pPr>
      <w:r>
        <w:rPr>
          <w:sz w:val="24"/>
          <w:szCs w:val="24"/>
          <w:lang w:val="en-US"/>
        </w:rPr>
        <w:t>Empirical</w:t>
      </w:r>
      <w:r w:rsidR="00A673E8">
        <w:rPr>
          <w:sz w:val="24"/>
          <w:szCs w:val="24"/>
          <w:lang w:val="en-US"/>
        </w:rPr>
        <w:t xml:space="preserve"> Study</w:t>
      </w:r>
    </w:p>
    <w:p w14:paraId="70D9B052" w14:textId="0B1ED9FB" w:rsidR="00FD5544" w:rsidRPr="00BC7FC2" w:rsidRDefault="00A673E8" w:rsidP="00F7754F">
      <w:pPr>
        <w:spacing w:line="276" w:lineRule="auto"/>
        <w:jc w:val="both"/>
        <w:rPr>
          <w:sz w:val="24"/>
          <w:szCs w:val="24"/>
          <w:lang w:val="en-US"/>
        </w:rPr>
      </w:pPr>
      <w:r w:rsidRPr="00A673E8">
        <w:rPr>
          <w:sz w:val="24"/>
          <w:szCs w:val="24"/>
          <w:lang w:val="en-US"/>
        </w:rPr>
        <w:t>Since the DDPG and PPO are both designed to solve problem in continuous action space, we’ve chosen the “LunarLanderContinuous-v2” environment to perform the empirical study.  Same as the discrete action space version of Lunar Lander game, the objective is to land lunar lander in the landing pad with the possible highest score. However, the input action is not changing from 1 of 4 discrete actions; instead, it is into a two values vector, the first value controls main engine power, and the second controls left and right engines, ranging from -1 to +1.</w:t>
      </w:r>
      <w:r w:rsidR="00714520">
        <w:rPr>
          <w:sz w:val="24"/>
          <w:szCs w:val="24"/>
          <w:lang w:val="en-US"/>
        </w:rPr>
        <w:t xml:space="preserve"> </w:t>
      </w:r>
      <w:r w:rsidR="00C72976">
        <w:rPr>
          <w:sz w:val="24"/>
          <w:szCs w:val="24"/>
          <w:lang w:val="en-US"/>
        </w:rPr>
        <w:t>B</w:t>
      </w:r>
      <w:r w:rsidR="00C72976">
        <w:rPr>
          <w:rFonts w:hint="eastAsia"/>
          <w:sz w:val="24"/>
          <w:szCs w:val="24"/>
          <w:lang w:val="en-US"/>
        </w:rPr>
        <w:t>oth</w:t>
      </w:r>
      <w:r w:rsidR="00C72976">
        <w:rPr>
          <w:sz w:val="24"/>
          <w:szCs w:val="24"/>
          <w:lang w:val="en-US"/>
        </w:rPr>
        <w:t xml:space="preserve"> </w:t>
      </w:r>
      <w:r w:rsidR="00C72976" w:rsidRPr="00BC7FC2">
        <w:rPr>
          <w:sz w:val="24"/>
          <w:szCs w:val="24"/>
          <w:lang w:val="en-US"/>
        </w:rPr>
        <w:t>algorithm</w:t>
      </w:r>
      <w:r w:rsidR="00C72976">
        <w:rPr>
          <w:sz w:val="24"/>
          <w:szCs w:val="24"/>
          <w:lang w:val="en-US"/>
        </w:rPr>
        <w:t xml:space="preserve">s are executed in </w:t>
      </w:r>
      <w:r w:rsidR="00C72976" w:rsidRPr="00BC7FC2">
        <w:rPr>
          <w:sz w:val="24"/>
          <w:szCs w:val="24"/>
          <w:lang w:val="en-US"/>
        </w:rPr>
        <w:t xml:space="preserve">Google </w:t>
      </w:r>
      <w:proofErr w:type="spellStart"/>
      <w:r w:rsidR="00C72976" w:rsidRPr="00BC7FC2">
        <w:rPr>
          <w:sz w:val="24"/>
          <w:szCs w:val="24"/>
          <w:lang w:val="en-US"/>
        </w:rPr>
        <w:t>Colab</w:t>
      </w:r>
      <w:proofErr w:type="spellEnd"/>
      <w:r w:rsidR="00C72976">
        <w:rPr>
          <w:sz w:val="24"/>
          <w:szCs w:val="24"/>
          <w:lang w:val="en-US"/>
        </w:rPr>
        <w:t xml:space="preserve">, DDPG is implemented </w:t>
      </w:r>
      <w:r w:rsidR="00C72976" w:rsidRPr="00BC7FC2">
        <w:rPr>
          <w:sz w:val="24"/>
          <w:szCs w:val="24"/>
          <w:lang w:val="en-US"/>
        </w:rPr>
        <w:t xml:space="preserve">with </w:t>
      </w:r>
      <w:proofErr w:type="spellStart"/>
      <w:r w:rsidR="00C72976">
        <w:rPr>
          <w:sz w:val="24"/>
          <w:szCs w:val="24"/>
          <w:lang w:val="en-US"/>
        </w:rPr>
        <w:t>Pytorch</w:t>
      </w:r>
      <w:proofErr w:type="spellEnd"/>
      <w:r w:rsidR="00C72976" w:rsidRPr="00BC7FC2">
        <w:rPr>
          <w:sz w:val="24"/>
          <w:szCs w:val="24"/>
          <w:lang w:val="en-US"/>
        </w:rPr>
        <w:t xml:space="preserve"> V</w:t>
      </w:r>
      <w:r w:rsidR="00C72976">
        <w:rPr>
          <w:sz w:val="24"/>
          <w:szCs w:val="24"/>
          <w:lang w:val="en-US"/>
        </w:rPr>
        <w:t xml:space="preserve">1.81 and PPO with </w:t>
      </w:r>
      <w:proofErr w:type="spellStart"/>
      <w:r w:rsidR="00C72976" w:rsidRPr="00BC7FC2">
        <w:rPr>
          <w:lang w:val="en-US"/>
        </w:rPr>
        <w:t>Tensorflow</w:t>
      </w:r>
      <w:proofErr w:type="spellEnd"/>
      <w:r w:rsidR="00C72976" w:rsidRPr="00BC7FC2">
        <w:rPr>
          <w:lang w:val="en-US"/>
        </w:rPr>
        <w:t xml:space="preserve"> V2</w:t>
      </w:r>
      <w:r w:rsidR="00C72976">
        <w:rPr>
          <w:sz w:val="24"/>
          <w:szCs w:val="24"/>
          <w:lang w:val="en-US"/>
        </w:rPr>
        <w:t>.</w:t>
      </w:r>
      <w:r w:rsidR="00714520">
        <w:rPr>
          <w:sz w:val="24"/>
          <w:szCs w:val="24"/>
          <w:lang w:val="en-US"/>
        </w:rPr>
        <w:t xml:space="preserve"> </w:t>
      </w:r>
      <w:proofErr w:type="gramStart"/>
      <w:r w:rsidR="00C72976">
        <w:rPr>
          <w:sz w:val="24"/>
          <w:szCs w:val="24"/>
          <w:lang w:val="en-US"/>
        </w:rPr>
        <w:t xml:space="preserve">Plus </w:t>
      </w:r>
      <w:r w:rsidR="00C72976" w:rsidRPr="00BC7FC2">
        <w:rPr>
          <w:lang w:val="en-US"/>
        </w:rPr>
        <w:t>,</w:t>
      </w:r>
      <w:proofErr w:type="gramEnd"/>
      <w:r w:rsidR="00C72976" w:rsidRPr="00BC7FC2">
        <w:rPr>
          <w:lang w:val="en-US"/>
        </w:rPr>
        <w:t xml:space="preserve"> to keep all tests possibly equal, we set the environment seed to 123 for all runs.  </w:t>
      </w:r>
    </w:p>
    <w:p w14:paraId="2009204B" w14:textId="1E672EA7" w:rsidR="00F7754F" w:rsidRPr="00714520" w:rsidRDefault="009E54B4" w:rsidP="00714520">
      <w:pPr>
        <w:pStyle w:val="Heading1"/>
        <w:rPr>
          <w:ins w:id="0" w:author="zishi zhong" w:date="2021-04-05T19:40:00Z"/>
          <w:b/>
          <w:bCs/>
          <w:sz w:val="28"/>
          <w:szCs w:val="28"/>
          <w:lang w:val="en-US"/>
        </w:rPr>
      </w:pPr>
      <w:r w:rsidRPr="00A673E8">
        <w:rPr>
          <w:b/>
          <w:bCs/>
          <w:sz w:val="28"/>
          <w:szCs w:val="28"/>
          <w:lang w:val="en-US"/>
        </w:rPr>
        <w:t>DDPG</w:t>
      </w:r>
    </w:p>
    <w:p w14:paraId="641567ED" w14:textId="11D9346A" w:rsidR="00F7754F" w:rsidRPr="00BC7FC2" w:rsidRDefault="00F7754F" w:rsidP="00F7754F">
      <w:pPr>
        <w:pStyle w:val="ListParagraph"/>
        <w:spacing w:line="276" w:lineRule="auto"/>
        <w:ind w:left="0"/>
        <w:jc w:val="both"/>
        <w:rPr>
          <w:rFonts w:ascii="Calibri" w:hAnsi="Calibri" w:cs="Calibri"/>
        </w:rPr>
      </w:pPr>
      <w:r>
        <w:rPr>
          <w:lang w:val="en-US"/>
        </w:rPr>
        <w:t>The most important difference between DQN and DDPG is that the latter adopts the Actor-Critic method: Actor Network outputs action and Critic Network estimates action value (Q-value).</w:t>
      </w:r>
      <w:r w:rsidRPr="00F7754F">
        <w:rPr>
          <w:rFonts w:ascii="Calibri" w:hAnsi="Calibri" w:cs="Calibri"/>
        </w:rPr>
        <w:t xml:space="preserve"> </w:t>
      </w:r>
      <w:r w:rsidRPr="00BC7FC2">
        <w:rPr>
          <w:rFonts w:ascii="Calibri" w:hAnsi="Calibri" w:cs="Calibri"/>
        </w:rPr>
        <w:t>Critic Network and Actor Network work together as following:</w:t>
      </w:r>
    </w:p>
    <w:p w14:paraId="2440D514" w14:textId="77777777" w:rsidR="00F7754F" w:rsidRPr="00BC7FC2" w:rsidRDefault="00F7754F" w:rsidP="00F7754F">
      <w:pPr>
        <w:pStyle w:val="ListParagraph"/>
        <w:numPr>
          <w:ilvl w:val="0"/>
          <w:numId w:val="9"/>
        </w:numPr>
        <w:spacing w:line="276" w:lineRule="auto"/>
        <w:jc w:val="both"/>
        <w:rPr>
          <w:rFonts w:ascii="Calibri" w:hAnsi="Calibri" w:cs="Calibri"/>
        </w:rPr>
      </w:pPr>
      <w:r w:rsidRPr="00BC7FC2">
        <w:rPr>
          <w:rFonts w:ascii="Calibri" w:hAnsi="Calibri" w:cs="Calibri"/>
        </w:rPr>
        <w:t>Actor Network outputs action based on observation received from environment</w:t>
      </w:r>
    </w:p>
    <w:p w14:paraId="663B1BE8" w14:textId="77777777" w:rsidR="00F7754F" w:rsidRPr="00BC7FC2" w:rsidRDefault="00F7754F" w:rsidP="00F7754F">
      <w:pPr>
        <w:pStyle w:val="ListParagraph"/>
        <w:numPr>
          <w:ilvl w:val="0"/>
          <w:numId w:val="9"/>
        </w:numPr>
        <w:spacing w:line="276" w:lineRule="auto"/>
        <w:jc w:val="both"/>
        <w:rPr>
          <w:rFonts w:ascii="Calibri" w:hAnsi="Calibri" w:cs="Calibri"/>
        </w:rPr>
      </w:pPr>
      <w:r w:rsidRPr="00BC7FC2">
        <w:rPr>
          <w:rFonts w:ascii="Calibri" w:hAnsi="Calibri" w:cs="Calibri"/>
        </w:rPr>
        <w:t>Environment returns rewards of received action also next observation</w:t>
      </w:r>
    </w:p>
    <w:p w14:paraId="2171D3F4" w14:textId="34F13FFB" w:rsidR="00F7754F" w:rsidRDefault="00F7754F" w:rsidP="00F7754F">
      <w:pPr>
        <w:pStyle w:val="ListParagraph"/>
        <w:numPr>
          <w:ilvl w:val="0"/>
          <w:numId w:val="9"/>
        </w:numPr>
        <w:spacing w:line="276" w:lineRule="auto"/>
        <w:jc w:val="both"/>
        <w:rPr>
          <w:rFonts w:ascii="Calibri" w:hAnsi="Calibri" w:cs="Calibri"/>
        </w:rPr>
      </w:pPr>
      <w:r w:rsidRPr="00BC7FC2">
        <w:rPr>
          <w:rFonts w:ascii="Calibri" w:hAnsi="Calibri" w:cs="Calibri"/>
        </w:rPr>
        <w:t>Update Critic Network based on rewards, then update Actor Network</w:t>
      </w:r>
    </w:p>
    <w:p w14:paraId="487DAA41" w14:textId="0CC39D43" w:rsidR="00F7754F" w:rsidRDefault="00F7754F" w:rsidP="00973DDC">
      <w:pPr>
        <w:pStyle w:val="ListParagraph"/>
        <w:spacing w:line="276" w:lineRule="auto"/>
        <w:ind w:left="0"/>
        <w:jc w:val="both"/>
        <w:rPr>
          <w:rFonts w:ascii="Calibri" w:hAnsi="Calibri" w:cs="Calibri"/>
        </w:rPr>
      </w:pPr>
    </w:p>
    <w:p w14:paraId="2F00CBCE" w14:textId="39D3F30A" w:rsidR="00967EF1" w:rsidRPr="00366DE6" w:rsidRDefault="00967EF1" w:rsidP="00973DDC">
      <w:pPr>
        <w:pStyle w:val="ListParagraph"/>
        <w:spacing w:line="276" w:lineRule="auto"/>
        <w:ind w:left="0"/>
        <w:jc w:val="both"/>
        <w:rPr>
          <w:rFonts w:ascii="Calibri" w:hAnsi="Calibri" w:cs="Calibri"/>
        </w:rPr>
      </w:pPr>
      <w:r>
        <w:rPr>
          <w:lang w:val="en-US"/>
        </w:rPr>
        <w:t xml:space="preserve">Actor-Critic </w:t>
      </w:r>
      <w:r w:rsidR="00714520">
        <w:rPr>
          <w:lang w:val="en-US"/>
        </w:rPr>
        <w:t>structure</w:t>
      </w:r>
      <w:r>
        <w:rPr>
          <w:lang w:val="en-US"/>
        </w:rPr>
        <w:t xml:space="preserve"> becomes popular in Reinforcement Learning</w:t>
      </w:r>
      <w:r w:rsidR="00714520">
        <w:rPr>
          <w:lang w:val="en-US"/>
        </w:rPr>
        <w:t xml:space="preserve"> and is adopted in</w:t>
      </w:r>
      <w:r>
        <w:rPr>
          <w:lang w:val="en-US"/>
        </w:rPr>
        <w:t xml:space="preserve"> many most advanced algorithms, such as Proximal Policy </w:t>
      </w:r>
      <w:r w:rsidR="00714520">
        <w:rPr>
          <w:lang w:val="en-US"/>
        </w:rPr>
        <w:t>Optimization (</w:t>
      </w:r>
      <w:r>
        <w:rPr>
          <w:lang w:val="en-US"/>
        </w:rPr>
        <w:t>PPO) and Soft Actor-Critic (SAC)</w:t>
      </w:r>
      <w:r w:rsidR="00714520">
        <w:rPr>
          <w:lang w:val="en-US"/>
        </w:rPr>
        <w:t>.</w:t>
      </w:r>
    </w:p>
    <w:p w14:paraId="5DEDEB68" w14:textId="0404D1D5" w:rsidR="007C3D11" w:rsidRPr="00BC7FC2" w:rsidRDefault="007C3D11" w:rsidP="00F7754F">
      <w:pPr>
        <w:pStyle w:val="Heading2"/>
        <w:rPr>
          <w:lang w:val="en-US"/>
        </w:rPr>
      </w:pPr>
      <w:r w:rsidRPr="00BC7FC2">
        <w:rPr>
          <w:sz w:val="24"/>
          <w:szCs w:val="24"/>
          <w:lang w:val="en-US"/>
        </w:rPr>
        <w:t>Setup</w:t>
      </w:r>
    </w:p>
    <w:p w14:paraId="0553FF9E" w14:textId="77777777" w:rsidR="00041B68" w:rsidRPr="00BC7FC2" w:rsidRDefault="00720C37" w:rsidP="00973DDC">
      <w:pPr>
        <w:pStyle w:val="ListParagraph"/>
        <w:spacing w:line="276" w:lineRule="auto"/>
        <w:ind w:left="0"/>
        <w:jc w:val="both"/>
        <w:rPr>
          <w:lang w:val="en-US"/>
        </w:rPr>
      </w:pPr>
      <w:r w:rsidRPr="00BC7FC2">
        <w:rPr>
          <w:lang w:val="en-US"/>
        </w:rPr>
        <w:t>DDPG has many hyperparameters</w:t>
      </w:r>
      <w:r w:rsidR="00041B68" w:rsidRPr="00BC7FC2">
        <w:rPr>
          <w:lang w:val="en-US"/>
        </w:rPr>
        <w:t>, most important are followings:</w:t>
      </w:r>
    </w:p>
    <w:p w14:paraId="39D44E78" w14:textId="06024801" w:rsidR="00720C37" w:rsidRPr="00BC7FC2" w:rsidRDefault="00041B68" w:rsidP="00041B68">
      <w:pPr>
        <w:pStyle w:val="ListParagraph"/>
        <w:numPr>
          <w:ilvl w:val="0"/>
          <w:numId w:val="4"/>
        </w:numPr>
        <w:spacing w:line="276" w:lineRule="auto"/>
        <w:jc w:val="both"/>
        <w:rPr>
          <w:lang w:val="en-US"/>
        </w:rPr>
      </w:pPr>
      <w:r w:rsidRPr="00BC7FC2">
        <w:rPr>
          <w:b/>
          <w:bCs/>
          <w:lang w:val="en-US"/>
        </w:rPr>
        <w:t>Gamma</w:t>
      </w:r>
      <w:r w:rsidRPr="00BC7FC2">
        <w:rPr>
          <w:lang w:val="en-US"/>
        </w:rPr>
        <w:t>: this parameter affects the weight of rewards from next steps. We expect that the agent considers not only the reward from next steps but also from longer future. The smaller this value, the higher the weight of next few steps. But also, the longer future we take into consideration, the lower the quality of prediction. The balance between them needs to be made, so we set this value to 0.99.</w:t>
      </w:r>
    </w:p>
    <w:p w14:paraId="3E203A15" w14:textId="6E3FFFBA" w:rsidR="00041B68" w:rsidRPr="00BC7FC2" w:rsidRDefault="00041B68" w:rsidP="00041B68">
      <w:pPr>
        <w:pStyle w:val="ListParagraph"/>
        <w:numPr>
          <w:ilvl w:val="0"/>
          <w:numId w:val="4"/>
        </w:numPr>
        <w:spacing w:line="276" w:lineRule="auto"/>
        <w:jc w:val="both"/>
        <w:rPr>
          <w:lang w:val="en-US"/>
        </w:rPr>
      </w:pPr>
      <w:r w:rsidRPr="00BC7FC2">
        <w:rPr>
          <w:b/>
          <w:bCs/>
          <w:lang w:val="en-US"/>
        </w:rPr>
        <w:t>Tau</w:t>
      </w:r>
      <w:r w:rsidRPr="00BC7FC2">
        <w:rPr>
          <w:lang w:val="en-US"/>
        </w:rPr>
        <w:t xml:space="preserve">: DDPG uses “soft update” </w:t>
      </w:r>
      <w:r w:rsidR="009F2684" w:rsidRPr="00BC7FC2">
        <w:rPr>
          <w:lang w:val="en-US"/>
        </w:rPr>
        <w:t xml:space="preserve">slowly </w:t>
      </w:r>
      <w:r w:rsidRPr="00BC7FC2">
        <w:rPr>
          <w:lang w:val="en-US"/>
        </w:rPr>
        <w:t xml:space="preserve">in every step instead of “hard update” </w:t>
      </w:r>
      <w:r w:rsidR="009F2684" w:rsidRPr="00BC7FC2">
        <w:rPr>
          <w:lang w:val="en-US"/>
        </w:rPr>
        <w:t>after every X steps as in DQN. This value defines how “soft” the update will be. The smaller the value, the “softer” the update. We set it to 0.001.</w:t>
      </w:r>
    </w:p>
    <w:p w14:paraId="7988C72F" w14:textId="700BE246" w:rsidR="009F2684" w:rsidRPr="00BC7FC2" w:rsidRDefault="009F2684" w:rsidP="00041B68">
      <w:pPr>
        <w:pStyle w:val="ListParagraph"/>
        <w:numPr>
          <w:ilvl w:val="0"/>
          <w:numId w:val="4"/>
        </w:numPr>
        <w:spacing w:line="276" w:lineRule="auto"/>
        <w:jc w:val="both"/>
        <w:rPr>
          <w:lang w:val="en-US"/>
        </w:rPr>
      </w:pPr>
      <w:r w:rsidRPr="00BC7FC2">
        <w:rPr>
          <w:b/>
          <w:bCs/>
          <w:lang w:val="en-US"/>
        </w:rPr>
        <w:lastRenderedPageBreak/>
        <w:t>Memory size</w:t>
      </w:r>
      <w:r w:rsidRPr="00BC7FC2">
        <w:rPr>
          <w:lang w:val="en-US"/>
        </w:rPr>
        <w:t>: DDPG stores previous experiences and sample from them to train networks. Once memory size is exceeded, we will replace oldest experiences with new ones. We set it to 2 ** 1</w:t>
      </w:r>
      <w:r w:rsidR="00942C32" w:rsidRPr="00BC7FC2">
        <w:rPr>
          <w:lang w:val="en-US"/>
        </w:rPr>
        <w:t>7</w:t>
      </w:r>
      <w:r w:rsidRPr="00BC7FC2">
        <w:rPr>
          <w:lang w:val="en-US"/>
        </w:rPr>
        <w:t>.</w:t>
      </w:r>
    </w:p>
    <w:p w14:paraId="78FC7011" w14:textId="47F28D5A" w:rsidR="00264948" w:rsidRPr="00C72976" w:rsidRDefault="009F2684" w:rsidP="00F7754F">
      <w:pPr>
        <w:pStyle w:val="ListParagraph"/>
        <w:numPr>
          <w:ilvl w:val="0"/>
          <w:numId w:val="4"/>
        </w:numPr>
        <w:spacing w:line="276" w:lineRule="auto"/>
        <w:jc w:val="both"/>
        <w:rPr>
          <w:lang w:val="en-US"/>
        </w:rPr>
      </w:pPr>
      <w:r w:rsidRPr="00BC7FC2">
        <w:rPr>
          <w:b/>
          <w:bCs/>
          <w:lang w:val="en-US"/>
        </w:rPr>
        <w:t>Batch size</w:t>
      </w:r>
      <w:r w:rsidRPr="00BC7FC2">
        <w:rPr>
          <w:lang w:val="en-US"/>
        </w:rPr>
        <w:t xml:space="preserve">: </w:t>
      </w:r>
      <w:r w:rsidR="00942C32" w:rsidRPr="00BC7FC2">
        <w:rPr>
          <w:lang w:val="en-US"/>
        </w:rPr>
        <w:t>How many samples we will use</w:t>
      </w:r>
      <w:r w:rsidRPr="00BC7FC2">
        <w:rPr>
          <w:lang w:val="en-US"/>
        </w:rPr>
        <w:t xml:space="preserve"> </w:t>
      </w:r>
      <w:r w:rsidR="00942C32" w:rsidRPr="00BC7FC2">
        <w:rPr>
          <w:lang w:val="en-US"/>
        </w:rPr>
        <w:t>to train the model. The lower this value, the faster the training speed, but it also possible to reduce the convergence speed (new more episodes to converge). We set it to 128</w:t>
      </w:r>
      <w:r w:rsidR="009878C1" w:rsidRPr="00BC7FC2">
        <w:rPr>
          <w:lang w:val="en-US"/>
        </w:rPr>
        <w:t>.</w:t>
      </w:r>
      <w:r w:rsidRPr="00BC7FC2">
        <w:rPr>
          <w:lang w:val="en-US"/>
        </w:rPr>
        <w:t xml:space="preserve"> </w:t>
      </w:r>
    </w:p>
    <w:p w14:paraId="5F2C3FD4" w14:textId="3A35F02A" w:rsidR="00942C32" w:rsidRPr="00BC7FC2" w:rsidRDefault="00942C32" w:rsidP="00264948">
      <w:pPr>
        <w:spacing w:line="276" w:lineRule="auto"/>
        <w:jc w:val="both"/>
        <w:rPr>
          <w:sz w:val="24"/>
          <w:szCs w:val="24"/>
          <w:lang w:val="en-US"/>
        </w:rPr>
      </w:pPr>
      <w:r w:rsidRPr="00BC7FC2">
        <w:rPr>
          <w:sz w:val="24"/>
          <w:szCs w:val="24"/>
          <w:lang w:val="en-US"/>
        </w:rPr>
        <w:t>Besides of those DDPG related parameters, we</w:t>
      </w:r>
      <w:r w:rsidR="00264948" w:rsidRPr="00BC7FC2">
        <w:rPr>
          <w:sz w:val="24"/>
          <w:szCs w:val="24"/>
          <w:lang w:val="en-US"/>
        </w:rPr>
        <w:t xml:space="preserve"> also</w:t>
      </w:r>
      <w:r w:rsidRPr="00BC7FC2">
        <w:rPr>
          <w:sz w:val="24"/>
          <w:szCs w:val="24"/>
          <w:lang w:val="en-US"/>
        </w:rPr>
        <w:t xml:space="preserve"> use</w:t>
      </w:r>
      <w:r w:rsidR="00264948" w:rsidRPr="00BC7FC2">
        <w:rPr>
          <w:sz w:val="24"/>
          <w:szCs w:val="24"/>
          <w:lang w:val="en-US"/>
        </w:rPr>
        <w:t>d</w:t>
      </w:r>
      <w:r w:rsidRPr="00BC7FC2">
        <w:rPr>
          <w:sz w:val="24"/>
          <w:szCs w:val="24"/>
          <w:lang w:val="en-US"/>
        </w:rPr>
        <w:t xml:space="preserve"> following network parameters:</w:t>
      </w:r>
    </w:p>
    <w:p w14:paraId="4A951B1D" w14:textId="7C793396" w:rsidR="00942C32" w:rsidRPr="00BC7FC2" w:rsidRDefault="00942C32" w:rsidP="00942C32">
      <w:pPr>
        <w:pStyle w:val="ListParagraph"/>
        <w:numPr>
          <w:ilvl w:val="0"/>
          <w:numId w:val="5"/>
        </w:numPr>
        <w:spacing w:line="276" w:lineRule="auto"/>
        <w:jc w:val="both"/>
        <w:rPr>
          <w:lang w:val="en-US"/>
        </w:rPr>
      </w:pPr>
      <w:r w:rsidRPr="00BC7FC2">
        <w:rPr>
          <w:lang w:val="en-US"/>
        </w:rPr>
        <w:t>Actor network:</w:t>
      </w:r>
    </w:p>
    <w:p w14:paraId="50BD0451" w14:textId="769C3D50" w:rsidR="00942C32" w:rsidRPr="00BC7FC2" w:rsidRDefault="00942C32" w:rsidP="00942C32">
      <w:pPr>
        <w:pStyle w:val="ListParagraph"/>
        <w:numPr>
          <w:ilvl w:val="1"/>
          <w:numId w:val="5"/>
        </w:numPr>
        <w:spacing w:line="276" w:lineRule="auto"/>
        <w:jc w:val="both"/>
        <w:rPr>
          <w:lang w:val="en-US"/>
        </w:rPr>
      </w:pPr>
      <w:r w:rsidRPr="00BC7FC2">
        <w:rPr>
          <w:lang w:val="en-US"/>
        </w:rPr>
        <w:t>2</w:t>
      </w:r>
      <w:r w:rsidR="00264948" w:rsidRPr="00BC7FC2">
        <w:rPr>
          <w:lang w:val="en-US"/>
        </w:rPr>
        <w:t>-</w:t>
      </w:r>
      <w:r w:rsidRPr="00BC7FC2">
        <w:rPr>
          <w:lang w:val="en-US"/>
        </w:rPr>
        <w:t>layers Neural Network</w:t>
      </w:r>
    </w:p>
    <w:p w14:paraId="7549D369" w14:textId="43AF631B" w:rsidR="00942C32" w:rsidRPr="00BC7FC2" w:rsidRDefault="00942C32" w:rsidP="00942C3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3A79E8DD" w14:textId="1EF1339F" w:rsidR="00942C32" w:rsidRPr="00BC7FC2" w:rsidRDefault="00942C32" w:rsidP="00942C32">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26562ED6" w14:textId="695CAF78" w:rsidR="00942C32" w:rsidRPr="00BC7FC2" w:rsidRDefault="00942C32" w:rsidP="00942C32">
      <w:pPr>
        <w:pStyle w:val="ListParagraph"/>
        <w:numPr>
          <w:ilvl w:val="1"/>
          <w:numId w:val="5"/>
        </w:numPr>
        <w:spacing w:line="276" w:lineRule="auto"/>
        <w:jc w:val="both"/>
        <w:rPr>
          <w:lang w:val="en-US"/>
        </w:rPr>
      </w:pPr>
      <w:r w:rsidRPr="00BC7FC2">
        <w:rPr>
          <w:lang w:val="en-US"/>
        </w:rPr>
        <w:t>Learning rate: 5e-</w:t>
      </w:r>
      <w:r w:rsidR="00264948" w:rsidRPr="00BC7FC2">
        <w:rPr>
          <w:lang w:val="en-US"/>
        </w:rPr>
        <w:t>5</w:t>
      </w:r>
    </w:p>
    <w:p w14:paraId="23C4850F" w14:textId="3E4424E1" w:rsidR="00264948" w:rsidRPr="00BC7FC2" w:rsidRDefault="00264948" w:rsidP="00264948">
      <w:pPr>
        <w:pStyle w:val="ListParagraph"/>
        <w:numPr>
          <w:ilvl w:val="0"/>
          <w:numId w:val="5"/>
        </w:numPr>
        <w:spacing w:line="276" w:lineRule="auto"/>
        <w:jc w:val="both"/>
        <w:rPr>
          <w:lang w:val="en-US"/>
        </w:rPr>
      </w:pPr>
      <w:r w:rsidRPr="00BC7FC2">
        <w:rPr>
          <w:lang w:val="en-US"/>
        </w:rPr>
        <w:t>Critic network:</w:t>
      </w:r>
    </w:p>
    <w:p w14:paraId="4F32CDB6" w14:textId="09CC6288" w:rsidR="00264948" w:rsidRPr="00BC7FC2" w:rsidRDefault="00264948" w:rsidP="00264948">
      <w:pPr>
        <w:pStyle w:val="ListParagraph"/>
        <w:numPr>
          <w:ilvl w:val="1"/>
          <w:numId w:val="5"/>
        </w:numPr>
        <w:spacing w:line="276" w:lineRule="auto"/>
        <w:jc w:val="both"/>
        <w:rPr>
          <w:lang w:val="en-US"/>
        </w:rPr>
      </w:pPr>
      <w:r w:rsidRPr="00BC7FC2">
        <w:rPr>
          <w:lang w:val="en-US"/>
        </w:rPr>
        <w:t>2-layers Neural Network for state input</w:t>
      </w:r>
    </w:p>
    <w:p w14:paraId="25DD6F23"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6EFA4787"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1B023A80" w14:textId="0F5595C4" w:rsidR="00264948" w:rsidRPr="00BC7FC2" w:rsidRDefault="00264948" w:rsidP="00264948">
      <w:pPr>
        <w:pStyle w:val="ListParagraph"/>
        <w:numPr>
          <w:ilvl w:val="1"/>
          <w:numId w:val="5"/>
        </w:numPr>
        <w:spacing w:line="276" w:lineRule="auto"/>
        <w:jc w:val="both"/>
        <w:rPr>
          <w:lang w:val="en-US"/>
        </w:rPr>
      </w:pPr>
      <w:r w:rsidRPr="00BC7FC2">
        <w:rPr>
          <w:lang w:val="en-US"/>
        </w:rPr>
        <w:t>1-layer Neural Network for action input</w:t>
      </w:r>
    </w:p>
    <w:p w14:paraId="76094341"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5747A08E" w14:textId="674BFF2A" w:rsidR="00264948" w:rsidRPr="00BC7FC2" w:rsidRDefault="00264948" w:rsidP="00264948">
      <w:pPr>
        <w:pStyle w:val="ListParagraph"/>
        <w:numPr>
          <w:ilvl w:val="1"/>
          <w:numId w:val="5"/>
        </w:numPr>
        <w:spacing w:line="276" w:lineRule="auto"/>
        <w:jc w:val="both"/>
        <w:rPr>
          <w:lang w:val="en-US"/>
        </w:rPr>
      </w:pPr>
      <w:r w:rsidRPr="00BC7FC2">
        <w:rPr>
          <w:lang w:val="en-US"/>
        </w:rPr>
        <w:t xml:space="preserve"> 1-layer Neural Network with concatenated outputs from state part and action part as input</w:t>
      </w:r>
    </w:p>
    <w:p w14:paraId="6988DB20" w14:textId="398C20DD"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4FD59786" w14:textId="648A14EA" w:rsidR="00264948" w:rsidRPr="00BC7FC2" w:rsidRDefault="00264948" w:rsidP="00264948">
      <w:pPr>
        <w:pStyle w:val="ListParagraph"/>
        <w:numPr>
          <w:ilvl w:val="1"/>
          <w:numId w:val="5"/>
        </w:numPr>
        <w:spacing w:line="276" w:lineRule="auto"/>
        <w:jc w:val="both"/>
        <w:rPr>
          <w:lang w:val="en-US"/>
        </w:rPr>
      </w:pPr>
      <w:r w:rsidRPr="00BC7FC2">
        <w:rPr>
          <w:lang w:val="en-US"/>
        </w:rPr>
        <w:t>Learning rate: 5e-4</w:t>
      </w:r>
    </w:p>
    <w:p w14:paraId="0A7B20FC" w14:textId="77777777" w:rsidR="00264948" w:rsidRPr="00BC7FC2" w:rsidRDefault="00264948" w:rsidP="00973DDC">
      <w:pPr>
        <w:pStyle w:val="ListParagraph"/>
        <w:spacing w:line="276" w:lineRule="auto"/>
        <w:ind w:left="0"/>
        <w:jc w:val="both"/>
        <w:rPr>
          <w:lang w:val="en-US"/>
        </w:rPr>
      </w:pPr>
    </w:p>
    <w:p w14:paraId="54353A35" w14:textId="55286A19" w:rsidR="001D7FCF" w:rsidRPr="00BC7FC2" w:rsidRDefault="001D7FCF" w:rsidP="00973DDC">
      <w:pPr>
        <w:pStyle w:val="ListParagraph"/>
        <w:spacing w:line="276" w:lineRule="auto"/>
        <w:ind w:left="0"/>
        <w:jc w:val="both"/>
        <w:rPr>
          <w:lang w:val="en-US"/>
        </w:rPr>
      </w:pPr>
      <w:r w:rsidRPr="00BC7FC2">
        <w:rPr>
          <w:lang w:val="en-US"/>
        </w:rPr>
        <w:t>In noise for exploration part, we used 2 types of noise:</w:t>
      </w:r>
    </w:p>
    <w:p w14:paraId="659991AD" w14:textId="4E12D33C" w:rsidR="001D7FCF" w:rsidRPr="00BC7FC2" w:rsidRDefault="001D7FCF" w:rsidP="00973DDC">
      <w:pPr>
        <w:pStyle w:val="ListParagraph"/>
        <w:numPr>
          <w:ilvl w:val="0"/>
          <w:numId w:val="2"/>
        </w:numPr>
        <w:spacing w:line="276" w:lineRule="auto"/>
        <w:jc w:val="both"/>
        <w:rPr>
          <w:lang w:val="en-US"/>
        </w:rPr>
      </w:pPr>
      <w:r w:rsidRPr="00BC7FC2">
        <w:rPr>
          <w:lang w:val="en-US"/>
        </w:rPr>
        <w:t>Ornstein-</w:t>
      </w:r>
      <w:proofErr w:type="spellStart"/>
      <w:r w:rsidRPr="00BC7FC2">
        <w:rPr>
          <w:lang w:val="en-US"/>
        </w:rPr>
        <w:t>Uhlenbeck</w:t>
      </w:r>
      <w:proofErr w:type="spellEnd"/>
      <w:r w:rsidR="008151C3" w:rsidRPr="00BC7FC2">
        <w:rPr>
          <w:lang w:val="en-US"/>
        </w:rPr>
        <w:t xml:space="preserve"> (OU)</w:t>
      </w:r>
      <w:r w:rsidRPr="00BC7FC2">
        <w:rPr>
          <w:lang w:val="en-US"/>
        </w:rPr>
        <w:t xml:space="preserve"> Noise mentioned in DDPG original work </w:t>
      </w:r>
      <w:proofErr w:type="spellStart"/>
      <w:r w:rsidRPr="00BC7FC2">
        <w:rPr>
          <w:rFonts w:ascii="Calibri" w:hAnsi="Calibri" w:cs="Calibri"/>
        </w:rPr>
        <w:t>Lillicrap</w:t>
      </w:r>
      <w:proofErr w:type="spellEnd"/>
      <w:r w:rsidRPr="00BC7FC2">
        <w:rPr>
          <w:rFonts w:ascii="Calibri" w:hAnsi="Calibri" w:cs="Calibri"/>
        </w:rPr>
        <w:t xml:space="preserve"> et al. (2015)</w:t>
      </w:r>
    </w:p>
    <w:p w14:paraId="5C2B2A8F" w14:textId="6CB91F2D" w:rsidR="001D7FCF" w:rsidRPr="00BC7FC2" w:rsidRDefault="001D7FCF" w:rsidP="00973DDC">
      <w:pPr>
        <w:pStyle w:val="ListParagraph"/>
        <w:numPr>
          <w:ilvl w:val="0"/>
          <w:numId w:val="2"/>
        </w:numPr>
        <w:spacing w:line="276" w:lineRule="auto"/>
        <w:jc w:val="both"/>
        <w:rPr>
          <w:lang w:val="en-US"/>
        </w:rPr>
      </w:pPr>
      <w:r w:rsidRPr="00BC7FC2">
        <w:rPr>
          <w:rFonts w:ascii="Calibri" w:hAnsi="Calibri" w:cs="Calibri"/>
        </w:rPr>
        <w:t>Gaussian Noise</w:t>
      </w:r>
    </w:p>
    <w:p w14:paraId="548E4103" w14:textId="3F259FA5" w:rsidR="00973DDC" w:rsidRPr="00BC7FC2" w:rsidRDefault="00973DDC" w:rsidP="00973DDC">
      <w:pPr>
        <w:pStyle w:val="ListParagraph"/>
        <w:spacing w:line="276" w:lineRule="auto"/>
        <w:ind w:left="0"/>
        <w:jc w:val="both"/>
        <w:rPr>
          <w:lang w:val="en-US"/>
        </w:rPr>
      </w:pPr>
      <w:r w:rsidRPr="00BC7FC2">
        <w:rPr>
          <w:lang w:val="en-US"/>
        </w:rPr>
        <w:t>For both noises, the mean is set to 0 and standard deviation is set to 0.2.</w:t>
      </w:r>
      <w:r w:rsidR="004C47FA" w:rsidRPr="00BC7FC2">
        <w:rPr>
          <w:lang w:val="en-US"/>
        </w:rPr>
        <w:t xml:space="preserve"> </w:t>
      </w:r>
    </w:p>
    <w:p w14:paraId="2A8D843D" w14:textId="216A50A3" w:rsidR="007C3D11" w:rsidRPr="00BC7FC2" w:rsidRDefault="007C3D11" w:rsidP="00F7754F">
      <w:pPr>
        <w:pStyle w:val="Heading2"/>
        <w:rPr>
          <w:lang w:val="en-US"/>
        </w:rPr>
      </w:pPr>
      <w:r w:rsidRPr="00BC7FC2">
        <w:rPr>
          <w:sz w:val="24"/>
          <w:szCs w:val="24"/>
          <w:lang w:val="en-US"/>
        </w:rPr>
        <w:t>Results</w:t>
      </w:r>
    </w:p>
    <w:p w14:paraId="25FA3B5C" w14:textId="77B7BDD4" w:rsidR="002B4C41" w:rsidRPr="00BC7FC2" w:rsidRDefault="007C3D11" w:rsidP="00973DDC">
      <w:pPr>
        <w:pStyle w:val="ListParagraph"/>
        <w:spacing w:line="276" w:lineRule="auto"/>
        <w:ind w:left="0"/>
        <w:jc w:val="both"/>
        <w:rPr>
          <w:lang w:val="en-US"/>
        </w:rPr>
      </w:pPr>
      <w:r w:rsidRPr="00BC7FC2">
        <w:rPr>
          <w:lang w:val="en-US"/>
        </w:rPr>
        <w:t>One major objective of this empirical study is to understand the prioritized experience replay</w:t>
      </w:r>
      <w:r w:rsidR="0096230C" w:rsidRPr="00BC7FC2">
        <w:rPr>
          <w:lang w:val="en-US"/>
        </w:rPr>
        <w:t xml:space="preserve"> (PER)</w:t>
      </w:r>
      <w:r w:rsidR="004957A6">
        <w:rPr>
          <w:lang w:val="en-US"/>
        </w:rPr>
        <w:t xml:space="preserve"> performance</w:t>
      </w:r>
      <w:r w:rsidRPr="00BC7FC2">
        <w:rPr>
          <w:lang w:val="en-US"/>
        </w:rPr>
        <w:t xml:space="preserve">. In </w:t>
      </w:r>
      <w:r w:rsidR="004957A6">
        <w:rPr>
          <w:lang w:val="en-US"/>
        </w:rPr>
        <w:t xml:space="preserve">the </w:t>
      </w:r>
      <w:r w:rsidRPr="00BC7FC2">
        <w:rPr>
          <w:lang w:val="en-US"/>
        </w:rPr>
        <w:t xml:space="preserve">original DDPG algorithm, the sampling </w:t>
      </w:r>
      <w:r w:rsidR="004957A6">
        <w:rPr>
          <w:lang w:val="en-US"/>
        </w:rPr>
        <w:t xml:space="preserve">method </w:t>
      </w:r>
      <w:r w:rsidRPr="00BC7FC2">
        <w:rPr>
          <w:lang w:val="en-US"/>
        </w:rPr>
        <w:t>from stored experience is uniformed random sampling, which means every exper</w:t>
      </w:r>
      <w:r w:rsidR="0096230C" w:rsidRPr="00BC7FC2">
        <w:rPr>
          <w:lang w:val="en-US"/>
        </w:rPr>
        <w:t xml:space="preserve">ience in memory has the same probability to be selected. But as common sense tells us, not all the experiences are </w:t>
      </w:r>
      <w:r w:rsidR="004957A6">
        <w:rPr>
          <w:lang w:val="en-US"/>
        </w:rPr>
        <w:t xml:space="preserve">the </w:t>
      </w:r>
      <w:r w:rsidR="0096230C" w:rsidRPr="00BC7FC2">
        <w:rPr>
          <w:lang w:val="en-US"/>
        </w:rPr>
        <w:t>same important for learning</w:t>
      </w:r>
      <w:r w:rsidR="004957A6">
        <w:rPr>
          <w:lang w:val="en-US"/>
        </w:rPr>
        <w:t>;</w:t>
      </w:r>
      <w:r w:rsidR="004957A6" w:rsidRPr="00BC7FC2">
        <w:rPr>
          <w:lang w:val="en-US"/>
        </w:rPr>
        <w:t xml:space="preserve"> </w:t>
      </w:r>
      <w:r w:rsidR="0096230C" w:rsidRPr="00BC7FC2">
        <w:rPr>
          <w:lang w:val="en-US"/>
        </w:rPr>
        <w:t xml:space="preserve">if we are able to find </w:t>
      </w:r>
      <w:r w:rsidR="004957A6">
        <w:rPr>
          <w:lang w:val="en-US"/>
        </w:rPr>
        <w:t xml:space="preserve">the </w:t>
      </w:r>
      <w:r w:rsidR="0096230C" w:rsidRPr="00BC7FC2">
        <w:rPr>
          <w:lang w:val="en-US"/>
        </w:rPr>
        <w:t xml:space="preserve">most helpful experiences, it would be helpful to reduce learning time. PER used TD error to measure </w:t>
      </w:r>
      <w:r w:rsidR="004957A6">
        <w:rPr>
          <w:lang w:val="en-US"/>
        </w:rPr>
        <w:t xml:space="preserve">the </w:t>
      </w:r>
      <w:r w:rsidR="0096230C" w:rsidRPr="00BC7FC2">
        <w:rPr>
          <w:lang w:val="en-US"/>
        </w:rPr>
        <w:t xml:space="preserve">importance of experiences and prioritize them while sampling. According to </w:t>
      </w:r>
      <w:r w:rsidR="002B4C41" w:rsidRPr="00BC7FC2">
        <w:rPr>
          <w:lang w:val="en-US"/>
        </w:rPr>
        <w:t>authors (</w:t>
      </w:r>
      <w:proofErr w:type="spellStart"/>
      <w:proofErr w:type="gramStart"/>
      <w:r w:rsidR="002B4C41" w:rsidRPr="00BC7FC2">
        <w:rPr>
          <w:lang w:val="en-US"/>
        </w:rPr>
        <w:t>T.Schaul</w:t>
      </w:r>
      <w:proofErr w:type="spellEnd"/>
      <w:proofErr w:type="gramEnd"/>
      <w:r w:rsidR="002B4C41" w:rsidRPr="00BC7FC2">
        <w:rPr>
          <w:lang w:val="en-US"/>
        </w:rPr>
        <w:t xml:space="preserve"> et al. 2016), the PER is able to speed up the convergence and achieve a </w:t>
      </w:r>
      <w:r w:rsidR="002B4C41" w:rsidRPr="00BC7FC2">
        <w:rPr>
          <w:lang w:val="en-US"/>
        </w:rPr>
        <w:lastRenderedPageBreak/>
        <w:t xml:space="preserve">better performance </w:t>
      </w:r>
      <w:r w:rsidR="004957A6" w:rsidRPr="00BC7FC2">
        <w:rPr>
          <w:lang w:val="en-US"/>
        </w:rPr>
        <w:t>compar</w:t>
      </w:r>
      <w:r w:rsidR="004957A6">
        <w:rPr>
          <w:lang w:val="en-US"/>
        </w:rPr>
        <w:t xml:space="preserve">ed </w:t>
      </w:r>
      <w:r w:rsidR="002B4C41" w:rsidRPr="00BC7FC2">
        <w:rPr>
          <w:lang w:val="en-US"/>
        </w:rPr>
        <w:t>to DQN using uniform sampling experience replay.</w:t>
      </w:r>
      <w:r w:rsidR="00B01423" w:rsidRPr="00BC7FC2">
        <w:rPr>
          <w:lang w:val="en-US"/>
        </w:rPr>
        <w:t xml:space="preserve"> Since the Critic part of DDPG is almost the same as DQN, can PER improve the convergence speed and performance in DDPG?</w:t>
      </w:r>
    </w:p>
    <w:p w14:paraId="0273377F" w14:textId="496BA031" w:rsidR="00CE6314" w:rsidRPr="00BC7FC2" w:rsidRDefault="002B4C41" w:rsidP="00973DDC">
      <w:pPr>
        <w:pStyle w:val="ListParagraph"/>
        <w:spacing w:line="276" w:lineRule="auto"/>
        <w:ind w:left="0"/>
        <w:jc w:val="both"/>
        <w:rPr>
          <w:lang w:val="en-US"/>
        </w:rPr>
      </w:pPr>
      <w:r w:rsidRPr="00BC7FC2">
        <w:rPr>
          <w:lang w:val="en-US"/>
        </w:rPr>
        <w:t xml:space="preserve">As </w:t>
      </w:r>
      <w:r w:rsidRPr="00F7754F">
        <w:rPr>
          <w:highlight w:val="yellow"/>
          <w:lang w:val="en-US"/>
        </w:rPr>
        <w:t xml:space="preserve">the </w:t>
      </w:r>
      <w:r w:rsidR="00B01423" w:rsidRPr="00F7754F">
        <w:rPr>
          <w:highlight w:val="yellow"/>
          <w:lang w:val="en-US"/>
        </w:rPr>
        <w:t xml:space="preserve">rewards </w:t>
      </w:r>
      <w:r w:rsidRPr="00F7754F">
        <w:rPr>
          <w:highlight w:val="yellow"/>
          <w:lang w:val="en-US"/>
        </w:rPr>
        <w:t>figure shows</w:t>
      </w:r>
      <w:r w:rsidRPr="00BC7FC2">
        <w:rPr>
          <w:lang w:val="en-US"/>
        </w:rPr>
        <w:t>, PER did quickly</w:t>
      </w:r>
      <w:r w:rsidR="00B01423" w:rsidRPr="00BC7FC2">
        <w:rPr>
          <w:lang w:val="en-US"/>
        </w:rPr>
        <w:t xml:space="preserve"> increase rewards in first 200 episodes, but since the</w:t>
      </w:r>
      <w:r w:rsidRPr="00BC7FC2">
        <w:rPr>
          <w:lang w:val="en-US"/>
        </w:rPr>
        <w:t xml:space="preserve"> </w:t>
      </w:r>
      <w:r w:rsidR="00B01423" w:rsidRPr="00BC7FC2">
        <w:rPr>
          <w:lang w:val="en-US"/>
        </w:rPr>
        <w:t>250</w:t>
      </w:r>
      <w:r w:rsidR="00B01423" w:rsidRPr="00BC7FC2">
        <w:rPr>
          <w:vertAlign w:val="superscript"/>
          <w:lang w:val="en-US"/>
        </w:rPr>
        <w:t>th</w:t>
      </w:r>
      <w:r w:rsidR="00B01423" w:rsidRPr="00BC7FC2">
        <w:rPr>
          <w:lang w:val="en-US"/>
        </w:rPr>
        <w:t xml:space="preserve"> episode, those </w:t>
      </w:r>
      <w:r w:rsidR="004957A6">
        <w:rPr>
          <w:lang w:val="en-US"/>
        </w:rPr>
        <w:t xml:space="preserve">two </w:t>
      </w:r>
      <w:r w:rsidR="00B01423" w:rsidRPr="00BC7FC2">
        <w:rPr>
          <w:lang w:val="en-US"/>
        </w:rPr>
        <w:t>methods kept almost the same pace in scoring. Although PER version reached Solved (</w:t>
      </w:r>
      <w:r w:rsidR="00B01423" w:rsidRPr="00BC7FC2">
        <w:rPr>
          <w:i/>
          <w:iCs/>
          <w:lang w:val="en-US"/>
        </w:rPr>
        <w:t>scored more than 200 point</w:t>
      </w:r>
      <w:r w:rsidR="004957A6">
        <w:rPr>
          <w:i/>
          <w:iCs/>
          <w:lang w:val="en-US"/>
        </w:rPr>
        <w:t>s</w:t>
      </w:r>
      <w:r w:rsidR="00B01423" w:rsidRPr="00BC7FC2">
        <w:rPr>
          <w:i/>
          <w:iCs/>
          <w:lang w:val="en-US"/>
        </w:rPr>
        <w:t xml:space="preserve"> in an episode is considered as problem solved</w:t>
      </w:r>
      <w:r w:rsidR="00B01423" w:rsidRPr="00BC7FC2">
        <w:rPr>
          <w:lang w:val="en-US"/>
        </w:rPr>
        <w:t xml:space="preserve">) line earlier than Random Sample version, it’s not always the case in later runs. </w:t>
      </w:r>
      <w:r w:rsidR="00CE6314" w:rsidRPr="00BC7FC2">
        <w:rPr>
          <w:lang w:val="en-US"/>
        </w:rPr>
        <w:t>So, we cannot prove that PER brings better performance.</w:t>
      </w:r>
    </w:p>
    <w:p w14:paraId="2F3C8532" w14:textId="52C89CE8" w:rsidR="00CE6314" w:rsidRPr="00BC7FC2" w:rsidRDefault="00CE6314" w:rsidP="00973DDC">
      <w:pPr>
        <w:pStyle w:val="ListParagraph"/>
        <w:spacing w:line="276" w:lineRule="auto"/>
        <w:ind w:left="0"/>
        <w:jc w:val="both"/>
        <w:rPr>
          <w:lang w:val="en-US"/>
        </w:rPr>
      </w:pPr>
      <w:r w:rsidRPr="00BC7FC2">
        <w:rPr>
          <w:lang w:val="en-US"/>
        </w:rPr>
        <w:t xml:space="preserve">Since DDPG updates networks every step, using </w:t>
      </w:r>
      <w:r w:rsidR="004957A6">
        <w:rPr>
          <w:lang w:val="en-US"/>
        </w:rPr>
        <w:t xml:space="preserve">fewer </w:t>
      </w:r>
      <w:r w:rsidRPr="00BC7FC2">
        <w:rPr>
          <w:lang w:val="en-US"/>
        </w:rPr>
        <w:t xml:space="preserve">steps could reduce the training time and speed up convergence. While checking average steps chart, we can find that, in </w:t>
      </w:r>
      <w:r w:rsidR="004957A6">
        <w:rPr>
          <w:lang w:val="en-US"/>
        </w:rPr>
        <w:t>the</w:t>
      </w:r>
      <w:r w:rsidR="00FD4517">
        <w:rPr>
          <w:lang w:val="en-US"/>
        </w:rPr>
        <w:t xml:space="preserve"> </w:t>
      </w:r>
      <w:r w:rsidRPr="00BC7FC2">
        <w:rPr>
          <w:lang w:val="en-US"/>
        </w:rPr>
        <w:t xml:space="preserve">first 250 rounds, PER version did use less steps than Random Sample version. But for the whole training period, Random Sample version used only 0.2% </w:t>
      </w:r>
      <w:r w:rsidR="004957A6">
        <w:rPr>
          <w:lang w:val="en-US"/>
        </w:rPr>
        <w:t>fewer</w:t>
      </w:r>
      <w:r w:rsidR="004957A6" w:rsidRPr="00BC7FC2">
        <w:rPr>
          <w:lang w:val="en-US"/>
        </w:rPr>
        <w:t xml:space="preserve"> </w:t>
      </w:r>
      <w:r w:rsidRPr="00BC7FC2">
        <w:rPr>
          <w:lang w:val="en-US"/>
        </w:rPr>
        <w:t xml:space="preserve">steps than </w:t>
      </w:r>
      <w:r w:rsidR="005C551C" w:rsidRPr="00BC7FC2">
        <w:rPr>
          <w:lang w:val="en-US"/>
        </w:rPr>
        <w:t xml:space="preserve">PER version. As both models achieved stable performance after 1500 episodes, if we </w:t>
      </w:r>
      <w:r w:rsidR="004957A6">
        <w:rPr>
          <w:lang w:val="en-US"/>
        </w:rPr>
        <w:t>consider</w:t>
      </w:r>
      <w:r w:rsidR="005C551C" w:rsidRPr="00BC7FC2">
        <w:rPr>
          <w:lang w:val="en-US"/>
        </w:rPr>
        <w:t xml:space="preserve"> only first 1500 episodes, Random Sample version used 3.7% </w:t>
      </w:r>
      <w:r w:rsidR="004957A6">
        <w:rPr>
          <w:lang w:val="en-US"/>
        </w:rPr>
        <w:t>fewer</w:t>
      </w:r>
      <w:r w:rsidR="004957A6" w:rsidRPr="00BC7FC2">
        <w:rPr>
          <w:lang w:val="en-US"/>
        </w:rPr>
        <w:t xml:space="preserve"> </w:t>
      </w:r>
      <w:r w:rsidR="005C551C" w:rsidRPr="00BC7FC2">
        <w:rPr>
          <w:lang w:val="en-US"/>
        </w:rPr>
        <w:t xml:space="preserve">steps </w:t>
      </w:r>
      <w:r w:rsidR="004957A6">
        <w:rPr>
          <w:lang w:val="en-US"/>
        </w:rPr>
        <w:t xml:space="preserve">than </w:t>
      </w:r>
      <w:r w:rsidR="005C551C" w:rsidRPr="00BC7FC2">
        <w:rPr>
          <w:lang w:val="en-US"/>
        </w:rPr>
        <w:t xml:space="preserve">the PER version. In this case, we cannot find enough evidence to support the assumption that PER would bring better performance and convergence speed to </w:t>
      </w:r>
      <w:r w:rsidR="004957A6">
        <w:rPr>
          <w:lang w:val="en-US"/>
        </w:rPr>
        <w:t xml:space="preserve">the </w:t>
      </w:r>
      <w:r w:rsidR="005C551C" w:rsidRPr="00BC7FC2">
        <w:rPr>
          <w:lang w:val="en-US"/>
        </w:rPr>
        <w:t>DDPG algorithm.</w:t>
      </w:r>
    </w:p>
    <w:p w14:paraId="3717BB77" w14:textId="1F863AEF" w:rsidR="00B01423" w:rsidRPr="00BC7FC2" w:rsidRDefault="00B01423" w:rsidP="00973DDC">
      <w:pPr>
        <w:pStyle w:val="ListParagraph"/>
        <w:spacing w:line="276" w:lineRule="auto"/>
        <w:ind w:left="0"/>
        <w:jc w:val="both"/>
        <w:rPr>
          <w:lang w:val="en-US"/>
        </w:rPr>
      </w:pPr>
    </w:p>
    <w:p w14:paraId="7B8F9B9E" w14:textId="330923A7" w:rsidR="00B01423" w:rsidRPr="00BC7FC2" w:rsidRDefault="00B01423" w:rsidP="00973DDC">
      <w:pPr>
        <w:pStyle w:val="ListParagraph"/>
        <w:spacing w:line="276" w:lineRule="auto"/>
        <w:ind w:left="0"/>
        <w:jc w:val="both"/>
        <w:rPr>
          <w:lang w:val="en-US"/>
        </w:rPr>
      </w:pPr>
    </w:p>
    <w:p w14:paraId="4769C875" w14:textId="31333DE8" w:rsidR="00980A9E" w:rsidRPr="00BC7FC2" w:rsidRDefault="002B4C41" w:rsidP="00973DDC">
      <w:pPr>
        <w:pStyle w:val="ListParagraph"/>
        <w:spacing w:line="276" w:lineRule="auto"/>
        <w:ind w:left="0"/>
        <w:jc w:val="both"/>
        <w:rPr>
          <w:lang w:val="en-US"/>
        </w:rPr>
      </w:pPr>
      <w:r w:rsidRPr="00BC7FC2">
        <w:rPr>
          <w:noProof/>
          <w:lang w:val="en-US"/>
        </w:rPr>
        <w:drawing>
          <wp:inline distT="0" distB="0" distL="0" distR="0" wp14:anchorId="4AD260B4" wp14:editId="4F121BD3">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185D6CD" w14:textId="0F776C42" w:rsidR="007C3D11" w:rsidRPr="00BC7FC2" w:rsidRDefault="002B4C41" w:rsidP="00973DDC">
      <w:pPr>
        <w:pStyle w:val="ListParagraph"/>
        <w:spacing w:line="276" w:lineRule="auto"/>
        <w:ind w:left="0"/>
        <w:jc w:val="both"/>
        <w:rPr>
          <w:lang w:val="en-US"/>
        </w:rPr>
      </w:pPr>
      <w:r w:rsidRPr="00BC7FC2">
        <w:rPr>
          <w:noProof/>
          <w:lang w:val="en-US"/>
        </w:rPr>
        <w:lastRenderedPageBreak/>
        <w:drawing>
          <wp:inline distT="0" distB="0" distL="0" distR="0" wp14:anchorId="1AC5D18B" wp14:editId="2CA4C06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CC8115F" w14:textId="422D2816" w:rsidR="004C47FA" w:rsidRPr="00BC7FC2" w:rsidRDefault="004C47FA" w:rsidP="00841611">
      <w:pPr>
        <w:pStyle w:val="ListParagraph"/>
        <w:spacing w:line="276" w:lineRule="auto"/>
        <w:ind w:left="0"/>
        <w:jc w:val="both"/>
        <w:rPr>
          <w:lang w:val="en-US"/>
        </w:rPr>
      </w:pPr>
      <w:r w:rsidRPr="00BC7FC2">
        <w:rPr>
          <w:lang w:val="en-US"/>
        </w:rPr>
        <w:t xml:space="preserve">Another objective is to test the performance of different action noises. As mentioned in DDPG original </w:t>
      </w:r>
      <w:r w:rsidR="004957A6" w:rsidRPr="00BC7FC2">
        <w:rPr>
          <w:lang w:val="en-US"/>
        </w:rPr>
        <w:t>paper</w:t>
      </w:r>
      <w:r w:rsidR="004957A6">
        <w:rPr>
          <w:lang w:val="en-US"/>
        </w:rPr>
        <w:t xml:space="preserve">, </w:t>
      </w:r>
      <w:proofErr w:type="spellStart"/>
      <w:r w:rsidRPr="00BC7FC2">
        <w:rPr>
          <w:rFonts w:ascii="Calibri" w:hAnsi="Calibri" w:cs="Calibri"/>
        </w:rPr>
        <w:t>Lillicrap</w:t>
      </w:r>
      <w:proofErr w:type="spellEnd"/>
      <w:r w:rsidRPr="00BC7FC2">
        <w:rPr>
          <w:rFonts w:ascii="Calibri" w:hAnsi="Calibri" w:cs="Calibri"/>
        </w:rPr>
        <w:t xml:space="preserve"> et al. (2015) use </w:t>
      </w:r>
      <w:r w:rsidR="004957A6">
        <w:rPr>
          <w:lang w:val="en-US"/>
        </w:rPr>
        <w:t>OU</w:t>
      </w:r>
      <w:r w:rsidRPr="00BC7FC2">
        <w:rPr>
          <w:lang w:val="en-US"/>
        </w:rPr>
        <w:t xml:space="preserve"> Noise in exploration. Is this a better choice than Gaussian nois</w:t>
      </w:r>
      <w:r w:rsidR="008151C3" w:rsidRPr="00BC7FC2">
        <w:rPr>
          <w:lang w:val="en-US"/>
        </w:rPr>
        <w:t>e? What if we don’t use noise in exploration at all?</w:t>
      </w:r>
    </w:p>
    <w:p w14:paraId="0BE7560A" w14:textId="44DC69E1" w:rsidR="00841611" w:rsidRPr="00BC7FC2" w:rsidRDefault="00841611" w:rsidP="00841611">
      <w:pPr>
        <w:pStyle w:val="ListParagraph"/>
        <w:spacing w:line="276" w:lineRule="auto"/>
        <w:ind w:left="0"/>
        <w:jc w:val="both"/>
        <w:rPr>
          <w:lang w:val="en-US"/>
        </w:rPr>
      </w:pPr>
    </w:p>
    <w:p w14:paraId="64A9432F" w14:textId="1FCE5FC9" w:rsidR="008151C3" w:rsidRPr="00FD4517" w:rsidRDefault="00B51851" w:rsidP="00F7754F">
      <w:pPr>
        <w:spacing w:line="276" w:lineRule="auto"/>
        <w:jc w:val="both"/>
        <w:rPr>
          <w:lang w:val="en-US"/>
        </w:rPr>
      </w:pPr>
      <w:r w:rsidRPr="00FD4517">
        <w:rPr>
          <w:sz w:val="24"/>
          <w:szCs w:val="24"/>
          <w:lang w:val="en-US"/>
        </w:rPr>
        <w:t xml:space="preserve">Described in DDPG paper, </w:t>
      </w:r>
      <w:proofErr w:type="spellStart"/>
      <w:r w:rsidR="007618D2" w:rsidRPr="00FD4517">
        <w:rPr>
          <w:sz w:val="24"/>
          <w:szCs w:val="24"/>
          <w:lang w:val="en-US"/>
        </w:rPr>
        <w:t>Lillicrap</w:t>
      </w:r>
      <w:proofErr w:type="spellEnd"/>
      <w:r w:rsidR="007618D2" w:rsidRPr="00FD4517">
        <w:rPr>
          <w:sz w:val="24"/>
          <w:szCs w:val="24"/>
          <w:lang w:val="en-US"/>
        </w:rPr>
        <w:t xml:space="preserve"> et al. (2015) adopt OU noise to generate temporally correlated exploration, which has higher exploration efficiency in physical control problems with inertia. </w:t>
      </w:r>
      <w:r w:rsidR="008D7379" w:rsidRPr="00FD4517">
        <w:rPr>
          <w:sz w:val="24"/>
          <w:szCs w:val="24"/>
          <w:lang w:val="en-US"/>
        </w:rPr>
        <w:t>One</w:t>
      </w:r>
      <w:r w:rsidR="00841611" w:rsidRPr="00FD4517">
        <w:rPr>
          <w:sz w:val="24"/>
          <w:szCs w:val="24"/>
          <w:lang w:val="en-US"/>
        </w:rPr>
        <w:t xml:space="preserve"> major difference between OU noise and Gaussian noise is that the </w:t>
      </w:r>
      <w:r w:rsidR="008D7379" w:rsidRPr="00FD4517">
        <w:rPr>
          <w:sz w:val="24"/>
          <w:szCs w:val="24"/>
          <w:lang w:val="en-US"/>
        </w:rPr>
        <w:t>absolute difference between each continuous two steps in OU noise</w:t>
      </w:r>
      <w:r w:rsidR="004957A6" w:rsidRPr="00FD4517">
        <w:rPr>
          <w:sz w:val="24"/>
          <w:szCs w:val="24"/>
          <w:lang w:val="en-US"/>
        </w:rPr>
        <w:t xml:space="preserve"> is </w:t>
      </w:r>
      <w:r w:rsidR="008D7379" w:rsidRPr="00FD4517">
        <w:rPr>
          <w:sz w:val="24"/>
          <w:szCs w:val="24"/>
          <w:lang w:val="en-US"/>
        </w:rPr>
        <w:t xml:space="preserve">not as </w:t>
      </w:r>
      <w:r w:rsidR="00FD4517">
        <w:rPr>
          <w:sz w:val="24"/>
          <w:szCs w:val="24"/>
          <w:lang w:val="en-US"/>
        </w:rPr>
        <w:t>great</w:t>
      </w:r>
      <w:r w:rsidR="00FD4517" w:rsidRPr="00FD4517">
        <w:rPr>
          <w:sz w:val="24"/>
          <w:szCs w:val="24"/>
          <w:lang w:val="en-US"/>
        </w:rPr>
        <w:t xml:space="preserve"> </w:t>
      </w:r>
      <w:r w:rsidR="008D7379" w:rsidRPr="00FD4517">
        <w:rPr>
          <w:sz w:val="24"/>
          <w:szCs w:val="24"/>
          <w:lang w:val="en-US"/>
        </w:rPr>
        <w:t xml:space="preserve">as in Gaussian noise. Also, continuous steps have trend to follow the direction of momentum. </w:t>
      </w:r>
      <w:r w:rsidR="00841611" w:rsidRPr="00FD4517">
        <w:rPr>
          <w:sz w:val="24"/>
          <w:szCs w:val="24"/>
          <w:lang w:val="en-US"/>
        </w:rPr>
        <w:t xml:space="preserve">Landing control in our environment is exactly the system described: each action will generate feedback with inertia. </w:t>
      </w:r>
    </w:p>
    <w:p w14:paraId="752BA772" w14:textId="250CC46F" w:rsidR="00841611" w:rsidRPr="00BC7FC2" w:rsidRDefault="008151C3" w:rsidP="00973DDC">
      <w:pPr>
        <w:pStyle w:val="ListParagraph"/>
        <w:spacing w:line="276" w:lineRule="auto"/>
        <w:ind w:left="0"/>
        <w:jc w:val="both"/>
        <w:rPr>
          <w:lang w:val="en-US"/>
        </w:rPr>
      </w:pPr>
      <w:r w:rsidRPr="00BC7FC2">
        <w:rPr>
          <w:lang w:val="en-US"/>
        </w:rPr>
        <w:t xml:space="preserve">From </w:t>
      </w:r>
      <w:r w:rsidRPr="00F7754F">
        <w:rPr>
          <w:highlight w:val="yellow"/>
          <w:lang w:val="en-US"/>
        </w:rPr>
        <w:t>Noise graph</w:t>
      </w:r>
      <w:r w:rsidRPr="00BC7FC2">
        <w:rPr>
          <w:lang w:val="en-US"/>
        </w:rPr>
        <w:t xml:space="preserve">, we can see that all noise versions </w:t>
      </w:r>
      <w:r w:rsidR="004957A6">
        <w:rPr>
          <w:lang w:val="en-US"/>
        </w:rPr>
        <w:t>could not</w:t>
      </w:r>
      <w:r w:rsidRPr="00BC7FC2">
        <w:rPr>
          <w:lang w:val="en-US"/>
        </w:rPr>
        <w:t xml:space="preserve"> converge, although they all reached </w:t>
      </w:r>
      <w:r w:rsidR="00B51851">
        <w:rPr>
          <w:lang w:val="en-US"/>
        </w:rPr>
        <w:t xml:space="preserve">the </w:t>
      </w:r>
      <w:r w:rsidRPr="00BC7FC2">
        <w:rPr>
          <w:lang w:val="en-US"/>
        </w:rPr>
        <w:t xml:space="preserve">solved line, but the performance is not stable at all. Among all three versions, the one </w:t>
      </w:r>
      <w:r w:rsidR="00B51851">
        <w:rPr>
          <w:lang w:val="en-US"/>
        </w:rPr>
        <w:t xml:space="preserve">that </w:t>
      </w:r>
      <w:r w:rsidRPr="00BC7FC2">
        <w:rPr>
          <w:lang w:val="en-US"/>
        </w:rPr>
        <w:t xml:space="preserve">has the best performance </w:t>
      </w:r>
      <w:r w:rsidR="00B51851">
        <w:rPr>
          <w:lang w:val="en-US"/>
        </w:rPr>
        <w:t>does</w:t>
      </w:r>
      <w:r w:rsidR="00B51851" w:rsidRPr="00BC7FC2">
        <w:rPr>
          <w:lang w:val="en-US"/>
        </w:rPr>
        <w:t xml:space="preserve"> </w:t>
      </w:r>
      <w:r w:rsidRPr="00BC7FC2">
        <w:rPr>
          <w:lang w:val="en-US"/>
        </w:rPr>
        <w:t xml:space="preserve">not use noise. </w:t>
      </w:r>
      <w:r w:rsidR="007451CA" w:rsidRPr="00BC7FC2">
        <w:rPr>
          <w:lang w:val="en-US"/>
        </w:rPr>
        <w:t xml:space="preserve">And OU noise has even worse performance than Gaussian noise. </w:t>
      </w:r>
      <w:r w:rsidRPr="00BC7FC2">
        <w:rPr>
          <w:lang w:val="en-US"/>
        </w:rPr>
        <w:t>After multiple rounds of tests, we found that, without noise, each time the model can achieve convergence and get a stable performance. On the contrary, neither OU nor Gaussian noise can get similar results</w:t>
      </w:r>
      <w:r w:rsidR="00841611" w:rsidRPr="00BC7FC2">
        <w:rPr>
          <w:lang w:val="en-US"/>
        </w:rPr>
        <w:t xml:space="preserve"> with our configuration (mu=0, sigma=0.2). Due to the usage limit of Google </w:t>
      </w:r>
      <w:proofErr w:type="spellStart"/>
      <w:r w:rsidR="00841611" w:rsidRPr="00BC7FC2">
        <w:rPr>
          <w:lang w:val="en-US"/>
        </w:rPr>
        <w:t>Colab</w:t>
      </w:r>
      <w:proofErr w:type="spellEnd"/>
      <w:r w:rsidR="00841611" w:rsidRPr="00BC7FC2">
        <w:rPr>
          <w:lang w:val="en-US"/>
        </w:rPr>
        <w:t xml:space="preserve">, we were not able to run more tests with different parameters, </w:t>
      </w:r>
      <w:r w:rsidR="00B51851">
        <w:rPr>
          <w:lang w:val="en-US"/>
        </w:rPr>
        <w:t xml:space="preserve">which </w:t>
      </w:r>
      <w:r w:rsidR="00841611" w:rsidRPr="00BC7FC2">
        <w:rPr>
          <w:lang w:val="en-US"/>
        </w:rPr>
        <w:t xml:space="preserve">could be an interesting subject in future research. </w:t>
      </w:r>
    </w:p>
    <w:p w14:paraId="6A297502" w14:textId="6024FA3F" w:rsidR="009878C1" w:rsidRPr="00BC7FC2" w:rsidRDefault="008151C3" w:rsidP="00973DDC">
      <w:pPr>
        <w:pStyle w:val="ListParagraph"/>
        <w:spacing w:line="276" w:lineRule="auto"/>
        <w:ind w:left="0"/>
        <w:jc w:val="both"/>
        <w:rPr>
          <w:lang w:val="en-US"/>
        </w:rPr>
      </w:pPr>
      <w:r w:rsidRPr="00BC7FC2">
        <w:rPr>
          <w:noProof/>
          <w:lang w:val="en-US"/>
        </w:rPr>
        <w:lastRenderedPageBreak/>
        <w:drawing>
          <wp:inline distT="0" distB="0" distL="0" distR="0" wp14:anchorId="16BEFC7F" wp14:editId="4481754D">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42EFAC" w14:textId="0F33EEC3" w:rsidR="003510DE" w:rsidRPr="00BC7FC2" w:rsidRDefault="003510DE" w:rsidP="00F7754F">
      <w:pPr>
        <w:rPr>
          <w:lang w:val="en-US"/>
        </w:rPr>
      </w:pPr>
      <w:r w:rsidRPr="00F7754F">
        <w:rPr>
          <w:b/>
          <w:bCs/>
          <w:u w:val="single"/>
          <w:lang w:val="en-US"/>
        </w:rPr>
        <w:t>PPO</w:t>
      </w:r>
    </w:p>
    <w:p w14:paraId="238D6232" w14:textId="6BDD681F" w:rsidR="003510DE" w:rsidRPr="00BC7FC2" w:rsidRDefault="00332530" w:rsidP="00F7754F">
      <w:pPr>
        <w:spacing w:line="276" w:lineRule="auto"/>
        <w:jc w:val="both"/>
        <w:rPr>
          <w:sz w:val="24"/>
          <w:szCs w:val="24"/>
          <w:lang w:val="en-US"/>
        </w:rPr>
      </w:pPr>
      <w:r w:rsidRPr="00BC7FC2">
        <w:rPr>
          <w:sz w:val="24"/>
          <w:szCs w:val="24"/>
          <w:lang w:val="en-US"/>
        </w:rPr>
        <w:t>Since</w:t>
      </w:r>
      <w:r w:rsidR="007618D2" w:rsidRPr="007618D2">
        <w:rPr>
          <w:color w:val="000000" w:themeColor="text1"/>
          <w:lang w:val="en-US"/>
        </w:rPr>
        <w:t xml:space="preserve"> </w:t>
      </w:r>
      <w:r w:rsidR="007618D2" w:rsidRPr="0013011B">
        <w:rPr>
          <w:color w:val="000000" w:themeColor="text1"/>
          <w:lang w:val="en-US"/>
        </w:rPr>
        <w:t>Schulman et al. (2017)</w:t>
      </w:r>
      <w:r w:rsidRPr="00BC7FC2">
        <w:rPr>
          <w:sz w:val="24"/>
          <w:szCs w:val="24"/>
          <w:lang w:val="en-US"/>
        </w:rPr>
        <w:t xml:space="preserve">, </w:t>
      </w:r>
      <w:r w:rsidR="003510DE" w:rsidRPr="00BC7FC2">
        <w:rPr>
          <w:sz w:val="24"/>
          <w:szCs w:val="24"/>
          <w:lang w:val="en-US"/>
        </w:rPr>
        <w:t>PPO</w:t>
      </w:r>
      <w:r w:rsidR="007618D2">
        <w:rPr>
          <w:sz w:val="24"/>
          <w:szCs w:val="24"/>
          <w:lang w:val="en-US"/>
        </w:rPr>
        <w:t xml:space="preserve"> has</w:t>
      </w:r>
      <w:r w:rsidR="007618D2" w:rsidRPr="00BC7FC2">
        <w:rPr>
          <w:sz w:val="24"/>
          <w:szCs w:val="24"/>
          <w:lang w:val="en-US"/>
        </w:rPr>
        <w:t xml:space="preserve"> </w:t>
      </w:r>
      <w:r w:rsidRPr="00BC7FC2">
        <w:rPr>
          <w:sz w:val="24"/>
          <w:szCs w:val="24"/>
          <w:lang w:val="en-US"/>
        </w:rPr>
        <w:t xml:space="preserve">been using as default Deep </w:t>
      </w:r>
      <w:r w:rsidR="007618D2">
        <w:rPr>
          <w:sz w:val="24"/>
          <w:szCs w:val="24"/>
          <w:lang w:val="en-US"/>
        </w:rPr>
        <w:t>RL</w:t>
      </w:r>
      <w:r w:rsidRPr="00BC7FC2">
        <w:rPr>
          <w:sz w:val="24"/>
          <w:szCs w:val="24"/>
          <w:lang w:val="en-US"/>
        </w:rPr>
        <w:t xml:space="preserve"> algorithm by </w:t>
      </w:r>
      <w:proofErr w:type="spellStart"/>
      <w:r w:rsidRPr="00BC7FC2">
        <w:rPr>
          <w:sz w:val="24"/>
          <w:szCs w:val="24"/>
          <w:lang w:val="en-US"/>
        </w:rPr>
        <w:t>Open</w:t>
      </w:r>
      <w:r w:rsidR="00132DE1" w:rsidRPr="00BC7FC2">
        <w:rPr>
          <w:sz w:val="24"/>
          <w:szCs w:val="24"/>
          <w:lang w:val="en-US"/>
        </w:rPr>
        <w:t>AI</w:t>
      </w:r>
      <w:proofErr w:type="spellEnd"/>
      <w:r w:rsidRPr="00BC7FC2">
        <w:rPr>
          <w:sz w:val="24"/>
          <w:szCs w:val="24"/>
          <w:lang w:val="en-US"/>
        </w:rPr>
        <w:t xml:space="preserve">, and </w:t>
      </w:r>
      <w:r w:rsidR="007618D2">
        <w:rPr>
          <w:sz w:val="24"/>
          <w:szCs w:val="24"/>
          <w:lang w:val="en-US"/>
        </w:rPr>
        <w:t xml:space="preserve">as </w:t>
      </w:r>
      <w:r w:rsidRPr="00BC7FC2">
        <w:rPr>
          <w:sz w:val="24"/>
          <w:szCs w:val="24"/>
          <w:lang w:val="en-US"/>
        </w:rPr>
        <w:t>the 1</w:t>
      </w:r>
      <w:r w:rsidRPr="00BC7FC2">
        <w:rPr>
          <w:sz w:val="24"/>
          <w:szCs w:val="24"/>
          <w:vertAlign w:val="superscript"/>
          <w:lang w:val="en-US"/>
        </w:rPr>
        <w:t>st</w:t>
      </w:r>
      <w:r w:rsidRPr="00BC7FC2">
        <w:rPr>
          <w:sz w:val="24"/>
          <w:szCs w:val="24"/>
          <w:lang w:val="en-US"/>
        </w:rPr>
        <w:t xml:space="preserve"> choice for many </w:t>
      </w:r>
      <w:r w:rsidR="007618D2">
        <w:rPr>
          <w:sz w:val="24"/>
          <w:szCs w:val="24"/>
          <w:lang w:val="en-US"/>
        </w:rPr>
        <w:t>RL</w:t>
      </w:r>
      <w:r w:rsidRPr="00BC7FC2">
        <w:rPr>
          <w:sz w:val="24"/>
          <w:szCs w:val="24"/>
          <w:lang w:val="en-US"/>
        </w:rPr>
        <w:t xml:space="preserve"> </w:t>
      </w:r>
      <w:r w:rsidR="007618D2">
        <w:rPr>
          <w:sz w:val="24"/>
          <w:szCs w:val="24"/>
          <w:lang w:val="en-US"/>
        </w:rPr>
        <w:t>solutions</w:t>
      </w:r>
      <w:r w:rsidR="007618D2" w:rsidRPr="00BC7FC2">
        <w:rPr>
          <w:sz w:val="24"/>
          <w:szCs w:val="24"/>
          <w:lang w:val="en-US"/>
        </w:rPr>
        <w:t xml:space="preserve"> </w:t>
      </w:r>
      <w:r w:rsidRPr="00BC7FC2">
        <w:rPr>
          <w:sz w:val="24"/>
          <w:szCs w:val="24"/>
          <w:lang w:val="en-US"/>
        </w:rPr>
        <w:t>because of its simplicity, powerful performance, quick training speed</w:t>
      </w:r>
      <w:r w:rsidR="007618D2">
        <w:rPr>
          <w:sz w:val="24"/>
          <w:szCs w:val="24"/>
          <w:lang w:val="en-US"/>
        </w:rPr>
        <w:t xml:space="preserve">, </w:t>
      </w:r>
      <w:r w:rsidRPr="00BC7FC2">
        <w:rPr>
          <w:sz w:val="24"/>
          <w:szCs w:val="24"/>
          <w:lang w:val="en-US"/>
        </w:rPr>
        <w:t xml:space="preserve">and versatility. </w:t>
      </w:r>
    </w:p>
    <w:p w14:paraId="4C945F83" w14:textId="0B20E50C" w:rsidR="006B7D7F" w:rsidRPr="00BC7FC2" w:rsidRDefault="006B7D7F" w:rsidP="00F7754F">
      <w:pPr>
        <w:spacing w:line="276" w:lineRule="auto"/>
        <w:jc w:val="both"/>
        <w:rPr>
          <w:sz w:val="24"/>
          <w:szCs w:val="24"/>
          <w:lang w:val="en-US"/>
        </w:rPr>
      </w:pPr>
      <w:r w:rsidRPr="00BC7FC2">
        <w:rPr>
          <w:sz w:val="24"/>
          <w:szCs w:val="24"/>
          <w:lang w:val="en-US"/>
        </w:rPr>
        <w:t>Since the core of policy gradient is to increase the probability of “good” samples and reduce the probability of “bad” samples. So, a</w:t>
      </w:r>
      <w:r w:rsidR="001B287D" w:rsidRPr="00BC7FC2">
        <w:rPr>
          <w:sz w:val="24"/>
          <w:szCs w:val="24"/>
          <w:lang w:val="en-US"/>
        </w:rPr>
        <w:t xml:space="preserve"> common problem that all policy gradient (PG) algorithms are facing is the instability of training caused by the sparseness of rewards in experience and sampling. </w:t>
      </w:r>
      <w:r w:rsidRPr="00BC7FC2">
        <w:rPr>
          <w:sz w:val="24"/>
          <w:szCs w:val="24"/>
          <w:lang w:val="en-US"/>
        </w:rPr>
        <w:t xml:space="preserve">Imaging for a sample </w:t>
      </w:r>
      <w:r w:rsidR="007618D2">
        <w:rPr>
          <w:sz w:val="24"/>
          <w:szCs w:val="24"/>
          <w:lang w:val="en-US"/>
        </w:rPr>
        <w:t xml:space="preserve">which </w:t>
      </w:r>
      <w:r w:rsidRPr="00BC7FC2">
        <w:rPr>
          <w:sz w:val="24"/>
          <w:szCs w:val="24"/>
          <w:lang w:val="en-US"/>
        </w:rPr>
        <w:t>occasionally having</w:t>
      </w:r>
      <w:r w:rsidR="007618D2">
        <w:rPr>
          <w:sz w:val="24"/>
          <w:szCs w:val="24"/>
          <w:lang w:val="en-US"/>
        </w:rPr>
        <w:t xml:space="preserve"> </w:t>
      </w:r>
      <w:r w:rsidRPr="00BC7FC2">
        <w:rPr>
          <w:sz w:val="24"/>
          <w:szCs w:val="24"/>
          <w:lang w:val="en-US"/>
        </w:rPr>
        <w:t>a very high reward its probability will be increased rapidly</w:t>
      </w:r>
      <w:r w:rsidR="007618D2">
        <w:rPr>
          <w:sz w:val="24"/>
          <w:szCs w:val="24"/>
          <w:lang w:val="en-US"/>
        </w:rPr>
        <w:t>,</w:t>
      </w:r>
      <w:r w:rsidR="00D31630">
        <w:rPr>
          <w:sz w:val="24"/>
          <w:szCs w:val="24"/>
          <w:lang w:val="en-US"/>
        </w:rPr>
        <w:t xml:space="preserve"> comparably, </w:t>
      </w:r>
      <w:r w:rsidRPr="00BC7FC2">
        <w:rPr>
          <w:sz w:val="24"/>
          <w:szCs w:val="24"/>
          <w:lang w:val="en-US"/>
        </w:rPr>
        <w:t xml:space="preserve">for one having a very low reward, its probability will be decreased rapidly, this situation </w:t>
      </w:r>
      <w:r w:rsidR="00B14D04" w:rsidRPr="00BC7FC2">
        <w:rPr>
          <w:sz w:val="24"/>
          <w:szCs w:val="24"/>
          <w:lang w:val="en-US"/>
        </w:rPr>
        <w:t>generates instability of training.</w:t>
      </w:r>
    </w:p>
    <w:p w14:paraId="2E5BD3F5" w14:textId="78FBBEB8" w:rsidR="003510DE" w:rsidRPr="00BC7FC2" w:rsidRDefault="001B287D" w:rsidP="00F7754F">
      <w:pPr>
        <w:spacing w:line="276" w:lineRule="auto"/>
        <w:jc w:val="both"/>
        <w:rPr>
          <w:sz w:val="24"/>
          <w:szCs w:val="24"/>
          <w:lang w:val="en-US"/>
        </w:rPr>
      </w:pPr>
      <w:r w:rsidRPr="00BC7FC2">
        <w:rPr>
          <w:sz w:val="24"/>
          <w:szCs w:val="24"/>
          <w:lang w:val="en-US"/>
        </w:rPr>
        <w:t xml:space="preserve">To increase the </w:t>
      </w:r>
      <w:r w:rsidR="00132DE1" w:rsidRPr="00BC7FC2">
        <w:rPr>
          <w:sz w:val="24"/>
          <w:szCs w:val="24"/>
          <w:lang w:val="en-US"/>
        </w:rPr>
        <w:t>stability, different</w:t>
      </w:r>
      <w:r w:rsidRPr="00BC7FC2">
        <w:rPr>
          <w:sz w:val="24"/>
          <w:szCs w:val="24"/>
          <w:lang w:val="en-US"/>
        </w:rPr>
        <w:t xml:space="preserve"> PG algorithms use different methods</w:t>
      </w:r>
      <w:r w:rsidR="00132DE1" w:rsidRPr="00BC7FC2">
        <w:rPr>
          <w:sz w:val="24"/>
          <w:szCs w:val="24"/>
          <w:lang w:val="en-US"/>
        </w:rPr>
        <w:t xml:space="preserve"> to reduce the frequency of updates or to limit changes between updates, for example</w:t>
      </w:r>
      <w:r w:rsidR="00D31630">
        <w:rPr>
          <w:sz w:val="24"/>
          <w:szCs w:val="24"/>
          <w:lang w:val="en-US"/>
        </w:rPr>
        <w:t xml:space="preserve">, </w:t>
      </w:r>
      <w:r w:rsidR="00132DE1" w:rsidRPr="00BC7FC2">
        <w:rPr>
          <w:sz w:val="24"/>
          <w:szCs w:val="24"/>
          <w:lang w:val="en-US"/>
        </w:rPr>
        <w:t>the “soft update” we saw in DDPG.</w:t>
      </w:r>
      <w:r w:rsidRPr="00BC7FC2">
        <w:rPr>
          <w:sz w:val="24"/>
          <w:szCs w:val="24"/>
          <w:lang w:val="en-US"/>
        </w:rPr>
        <w:t xml:space="preserve">  </w:t>
      </w:r>
      <w:r w:rsidR="00132DE1" w:rsidRPr="00BC7FC2">
        <w:rPr>
          <w:sz w:val="24"/>
          <w:szCs w:val="24"/>
          <w:lang w:val="en-US"/>
        </w:rPr>
        <w:t xml:space="preserve">The method used in TRPO is to do an optimization constrained by KL divergence through conjugate gradient, which limits changes between updates. But this method requires to calculate second derivative of KL divergence, which increases the complexity and could use many resources. PPO </w:t>
      </w:r>
      <w:r w:rsidR="00D31630">
        <w:rPr>
          <w:sz w:val="24"/>
          <w:szCs w:val="24"/>
          <w:lang w:val="en-US"/>
        </w:rPr>
        <w:t>improved</w:t>
      </w:r>
      <w:r w:rsidR="00132DE1" w:rsidRPr="00BC7FC2">
        <w:rPr>
          <w:sz w:val="24"/>
          <w:szCs w:val="24"/>
          <w:lang w:val="en-US"/>
        </w:rPr>
        <w:t xml:space="preserve"> this method by moving the constraints into loss function, which speeds up computation and reduce</w:t>
      </w:r>
      <w:r w:rsidR="00D31630">
        <w:rPr>
          <w:sz w:val="24"/>
          <w:szCs w:val="24"/>
          <w:lang w:val="en-US"/>
        </w:rPr>
        <w:t>s</w:t>
      </w:r>
      <w:r w:rsidR="00132DE1" w:rsidRPr="00BC7FC2">
        <w:rPr>
          <w:sz w:val="24"/>
          <w:szCs w:val="24"/>
          <w:lang w:val="en-US"/>
        </w:rPr>
        <w:t xml:space="preserve"> computation needs</w:t>
      </w:r>
      <w:r w:rsidR="006B7D7F" w:rsidRPr="00BC7FC2">
        <w:rPr>
          <w:sz w:val="24"/>
          <w:szCs w:val="24"/>
          <w:lang w:val="en-US"/>
        </w:rPr>
        <w:t>. The optimization in PPO can be described as following:</w:t>
      </w:r>
    </w:p>
    <w:p w14:paraId="2CBED835" w14:textId="6CD09167" w:rsidR="00132DE1" w:rsidRPr="00BC7FC2" w:rsidRDefault="00132DE1" w:rsidP="00F7754F">
      <w:pPr>
        <w:pStyle w:val="ListParagraph"/>
        <w:numPr>
          <w:ilvl w:val="0"/>
          <w:numId w:val="8"/>
        </w:numPr>
        <w:spacing w:line="276" w:lineRule="auto"/>
        <w:jc w:val="both"/>
        <w:rPr>
          <w:lang w:val="en-US"/>
        </w:rPr>
      </w:pPr>
      <w:r w:rsidRPr="00BC7FC2">
        <w:rPr>
          <w:lang w:val="en-US"/>
        </w:rPr>
        <w:lastRenderedPageBreak/>
        <w:t xml:space="preserve">If </w:t>
      </w:r>
      <w:r w:rsidR="006B7D7F" w:rsidRPr="00BC7FC2">
        <w:rPr>
          <w:lang w:val="en-US"/>
        </w:rPr>
        <w:t xml:space="preserve">the </w:t>
      </w:r>
      <w:r w:rsidRPr="00BC7FC2">
        <w:rPr>
          <w:lang w:val="en-US"/>
        </w:rPr>
        <w:t xml:space="preserve">new policy is improving towards the right direction, </w:t>
      </w:r>
      <w:r w:rsidR="006B7D7F" w:rsidRPr="00BC7FC2">
        <w:rPr>
          <w:lang w:val="en-US"/>
        </w:rPr>
        <w:t>the algorithm will stop optimizing the new policy</w:t>
      </w:r>
      <w:r w:rsidR="00D31630">
        <w:rPr>
          <w:lang w:val="en-US"/>
        </w:rPr>
        <w:t xml:space="preserve"> </w:t>
      </w:r>
      <w:r w:rsidR="00D31630" w:rsidRPr="00BC7FC2">
        <w:rPr>
          <w:lang w:val="en-US"/>
        </w:rPr>
        <w:t>once over a certain threshold</w:t>
      </w:r>
      <w:r w:rsidR="006B7D7F" w:rsidRPr="00BC7FC2">
        <w:rPr>
          <w:lang w:val="en-US"/>
        </w:rPr>
        <w:t>. But if the new policy is getting worse, the algorithm will keep optimizing it.</w:t>
      </w:r>
    </w:p>
    <w:p w14:paraId="6EBF4AFF" w14:textId="42834265" w:rsidR="006B7D7F" w:rsidRPr="00C72976" w:rsidRDefault="006B7D7F" w:rsidP="00F7754F">
      <w:pPr>
        <w:pStyle w:val="ListParagraph"/>
        <w:numPr>
          <w:ilvl w:val="0"/>
          <w:numId w:val="8"/>
        </w:numPr>
        <w:spacing w:line="276" w:lineRule="auto"/>
        <w:jc w:val="both"/>
        <w:rPr>
          <w:lang w:val="en-US"/>
        </w:rPr>
      </w:pPr>
      <w:r w:rsidRPr="00BC7FC2">
        <w:rPr>
          <w:lang w:val="en-US"/>
        </w:rPr>
        <w:t>If the new state value is closer to target than old one</w:t>
      </w:r>
      <w:r w:rsidR="00D31630">
        <w:rPr>
          <w:lang w:val="en-US"/>
        </w:rPr>
        <w:t xml:space="preserve"> </w:t>
      </w:r>
      <w:r w:rsidRPr="00BC7FC2">
        <w:rPr>
          <w:lang w:val="en-US"/>
        </w:rPr>
        <w:t>and over a certain threshold, the algorithm will stop optimizing the state function. But if contrary, the algorithm will keep optimizing it.</w:t>
      </w:r>
    </w:p>
    <w:p w14:paraId="7880F872" w14:textId="208A4517" w:rsidR="00B14D04" w:rsidRPr="00BC7FC2" w:rsidRDefault="00B14D04" w:rsidP="00F7754F">
      <w:pPr>
        <w:pStyle w:val="Heading2"/>
        <w:rPr>
          <w:lang w:val="en-US"/>
        </w:rPr>
      </w:pPr>
      <w:r w:rsidRPr="00BC7FC2">
        <w:rPr>
          <w:sz w:val="24"/>
          <w:szCs w:val="24"/>
          <w:lang w:val="en-US"/>
        </w:rPr>
        <w:t>Setup</w:t>
      </w:r>
    </w:p>
    <w:p w14:paraId="06C83676" w14:textId="73894C08" w:rsidR="00B14D04" w:rsidRPr="00BC7FC2" w:rsidRDefault="00B14D04" w:rsidP="00B14D04">
      <w:pPr>
        <w:pStyle w:val="ListParagraph"/>
        <w:spacing w:line="276" w:lineRule="auto"/>
        <w:ind w:left="0"/>
        <w:jc w:val="both"/>
        <w:rPr>
          <w:lang w:val="en-US"/>
        </w:rPr>
      </w:pPr>
      <w:r w:rsidRPr="00BC7FC2">
        <w:rPr>
          <w:lang w:val="en-US"/>
        </w:rPr>
        <w:t xml:space="preserve">Compared to DDPG, PPO has </w:t>
      </w:r>
      <w:r w:rsidR="00D31630">
        <w:rPr>
          <w:lang w:val="en-US"/>
        </w:rPr>
        <w:t>fewer</w:t>
      </w:r>
      <w:r w:rsidR="00D31630" w:rsidRPr="00BC7FC2">
        <w:rPr>
          <w:lang w:val="en-US"/>
        </w:rPr>
        <w:t xml:space="preserve"> </w:t>
      </w:r>
      <w:r w:rsidRPr="00BC7FC2">
        <w:rPr>
          <w:lang w:val="en-US"/>
        </w:rPr>
        <w:t>hyperparameters, most important are</w:t>
      </w:r>
      <w:r w:rsidR="00D31630">
        <w:rPr>
          <w:lang w:val="en-US"/>
        </w:rPr>
        <w:t xml:space="preserve"> the</w:t>
      </w:r>
      <w:r w:rsidRPr="00BC7FC2">
        <w:rPr>
          <w:lang w:val="en-US"/>
        </w:rPr>
        <w:t xml:space="preserve"> followings:</w:t>
      </w:r>
    </w:p>
    <w:p w14:paraId="11CB5477" w14:textId="17A40E39" w:rsidR="00B14D04" w:rsidRPr="00BC7FC2" w:rsidRDefault="00EB4EB1" w:rsidP="006B7D7F">
      <w:pPr>
        <w:pStyle w:val="ListParagraph"/>
        <w:numPr>
          <w:ilvl w:val="0"/>
          <w:numId w:val="4"/>
        </w:numPr>
        <w:spacing w:line="276" w:lineRule="auto"/>
        <w:jc w:val="both"/>
        <w:rPr>
          <w:lang w:val="en-US"/>
        </w:rPr>
      </w:pPr>
      <w:r w:rsidRPr="00BC7FC2">
        <w:rPr>
          <w:b/>
          <w:bCs/>
          <w:lang w:val="en-US"/>
        </w:rPr>
        <w:t>Lambda advantage</w:t>
      </w:r>
      <w:r w:rsidR="00B14D04" w:rsidRPr="00BC7FC2">
        <w:rPr>
          <w:lang w:val="en-US"/>
        </w:rPr>
        <w:t>:</w:t>
      </w:r>
      <w:r w:rsidRPr="00BC7FC2">
        <w:rPr>
          <w:lang w:val="en-US"/>
        </w:rPr>
        <w:t xml:space="preserve"> Similar to Gamma in DDPG, this</w:t>
      </w:r>
      <w:r w:rsidR="00B14D04" w:rsidRPr="00BC7FC2">
        <w:rPr>
          <w:lang w:val="en-US"/>
        </w:rPr>
        <w:t xml:space="preserve"> parameter affects the weight of rewards from next steps. </w:t>
      </w:r>
      <w:r w:rsidRPr="00BC7FC2">
        <w:rPr>
          <w:lang w:val="en-US"/>
        </w:rPr>
        <w:t>Smaller Lambda advantage brings more weights to next few steps. W</w:t>
      </w:r>
      <w:r w:rsidR="00B14D04" w:rsidRPr="00BC7FC2">
        <w:rPr>
          <w:lang w:val="en-US"/>
        </w:rPr>
        <w:t>e set this value to 0.99</w:t>
      </w:r>
      <w:r w:rsidRPr="00BC7FC2">
        <w:rPr>
          <w:lang w:val="en-US"/>
        </w:rPr>
        <w:t xml:space="preserve"> as in DDPG</w:t>
      </w:r>
      <w:r w:rsidR="00B14D04" w:rsidRPr="00BC7FC2">
        <w:rPr>
          <w:lang w:val="en-US"/>
        </w:rPr>
        <w:t>.</w:t>
      </w:r>
    </w:p>
    <w:p w14:paraId="0BC25742" w14:textId="327EFC58" w:rsidR="00EB4EB1" w:rsidRPr="00BC7FC2" w:rsidRDefault="00EB4EB1" w:rsidP="006B7D7F">
      <w:pPr>
        <w:pStyle w:val="ListParagraph"/>
        <w:numPr>
          <w:ilvl w:val="0"/>
          <w:numId w:val="4"/>
        </w:numPr>
        <w:spacing w:line="276" w:lineRule="auto"/>
        <w:jc w:val="both"/>
        <w:rPr>
          <w:lang w:val="en-US"/>
        </w:rPr>
      </w:pPr>
      <w:r w:rsidRPr="00BC7FC2">
        <w:rPr>
          <w:b/>
          <w:bCs/>
          <w:lang w:val="en-US"/>
        </w:rPr>
        <w:t>Clip epsilon</w:t>
      </w:r>
      <w:r w:rsidRPr="00BC7FC2">
        <w:rPr>
          <w:lang w:val="en-US"/>
        </w:rPr>
        <w:t xml:space="preserve">: this parameter limits the range of changes. As described in </w:t>
      </w:r>
      <w:r w:rsidR="000D2F66" w:rsidRPr="00BC7FC2">
        <w:rPr>
          <w:lang w:val="en-US"/>
        </w:rPr>
        <w:t>introduction, PPO use</w:t>
      </w:r>
      <w:r w:rsidR="00D31630">
        <w:rPr>
          <w:lang w:val="en-US"/>
        </w:rPr>
        <w:t>s</w:t>
      </w:r>
      <w:r w:rsidR="000D2F66" w:rsidRPr="00BC7FC2">
        <w:rPr>
          <w:lang w:val="en-US"/>
        </w:rPr>
        <w:t xml:space="preserve"> this parameter as </w:t>
      </w:r>
      <w:r w:rsidR="00D31630">
        <w:rPr>
          <w:lang w:val="en-US"/>
        </w:rPr>
        <w:t xml:space="preserve">the </w:t>
      </w:r>
      <w:r w:rsidR="000D2F66" w:rsidRPr="00BC7FC2">
        <w:rPr>
          <w:lang w:val="en-US"/>
        </w:rPr>
        <w:t>threshold to limit amplitude of updates. We set this value to 0.2.</w:t>
      </w:r>
    </w:p>
    <w:p w14:paraId="3EA81118" w14:textId="4F19E2ED" w:rsidR="00623400" w:rsidRPr="00623400" w:rsidRDefault="000D2F66" w:rsidP="00623400">
      <w:pPr>
        <w:pStyle w:val="ListParagraph"/>
        <w:numPr>
          <w:ilvl w:val="0"/>
          <w:numId w:val="4"/>
        </w:numPr>
        <w:spacing w:line="276" w:lineRule="auto"/>
        <w:jc w:val="both"/>
        <w:rPr>
          <w:lang w:val="en-US"/>
        </w:rPr>
      </w:pPr>
      <w:r w:rsidRPr="00BC7FC2">
        <w:rPr>
          <w:b/>
          <w:bCs/>
          <w:lang w:val="en-US"/>
        </w:rPr>
        <w:t>Number of updates</w:t>
      </w:r>
      <w:r w:rsidRPr="00BC7FC2">
        <w:rPr>
          <w:lang w:val="en-US"/>
        </w:rPr>
        <w:t xml:space="preserve">: this parameter controls the number of updates </w:t>
      </w:r>
      <w:r w:rsidR="00BC7FC2" w:rsidRPr="00BC7FC2">
        <w:rPr>
          <w:lang w:val="en-US"/>
        </w:rPr>
        <w:t>each episode, we set this value to 10.</w:t>
      </w:r>
    </w:p>
    <w:p w14:paraId="3E4507D0" w14:textId="7536D673" w:rsidR="00C72976" w:rsidRPr="00BC7FC2" w:rsidRDefault="00623400" w:rsidP="00BC7FC2">
      <w:pPr>
        <w:spacing w:line="276" w:lineRule="auto"/>
        <w:jc w:val="both"/>
        <w:rPr>
          <w:sz w:val="24"/>
          <w:szCs w:val="24"/>
          <w:lang w:val="en-US"/>
        </w:rPr>
      </w:pPr>
      <w:r>
        <w:rPr>
          <w:sz w:val="24"/>
          <w:szCs w:val="24"/>
          <w:lang w:val="en-US"/>
        </w:rPr>
        <w:t>By the way, although PPO is an on-policy algorithm, it’s still able to learn from experiences from previous episodes. But to compare with off-policy algorithms, we forced PPO only to learn from current episode, which means we don’t maintain an experience memory.</w:t>
      </w:r>
    </w:p>
    <w:p w14:paraId="6F756B4F" w14:textId="53CDEA3E" w:rsidR="00BC7FC2" w:rsidRPr="00BC7FC2" w:rsidRDefault="00BC7FC2" w:rsidP="00BC7FC2">
      <w:pPr>
        <w:spacing w:line="276" w:lineRule="auto"/>
        <w:jc w:val="both"/>
        <w:rPr>
          <w:sz w:val="24"/>
          <w:szCs w:val="24"/>
          <w:lang w:val="en-US"/>
        </w:rPr>
      </w:pPr>
      <w:r w:rsidRPr="00BC7FC2">
        <w:rPr>
          <w:sz w:val="24"/>
          <w:szCs w:val="24"/>
          <w:lang w:val="en-US"/>
        </w:rPr>
        <w:t xml:space="preserve">Besides those </w:t>
      </w:r>
      <w:r>
        <w:rPr>
          <w:sz w:val="24"/>
          <w:szCs w:val="24"/>
          <w:lang w:val="en-US"/>
        </w:rPr>
        <w:t xml:space="preserve">PPO </w:t>
      </w:r>
      <w:r w:rsidRPr="00BC7FC2">
        <w:rPr>
          <w:sz w:val="24"/>
          <w:szCs w:val="24"/>
          <w:lang w:val="en-US"/>
        </w:rPr>
        <w:t>related parameters, we also used following network parameters:</w:t>
      </w:r>
    </w:p>
    <w:p w14:paraId="06A2A0A0"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Actor network:</w:t>
      </w:r>
    </w:p>
    <w:p w14:paraId="27F8D565"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101F512C"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1C79B16B" w14:textId="71ED220E"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39824B3" w14:textId="1730B27B"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e-5</w:t>
      </w:r>
    </w:p>
    <w:p w14:paraId="7EC49DCC"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Critic network:</w:t>
      </w:r>
    </w:p>
    <w:p w14:paraId="112EE8A6"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439C4C80"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5E2F90C8" w14:textId="3D2FFCD4"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606C6F8" w14:textId="45D5AB63"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w:t>
      </w:r>
      <w:r>
        <w:rPr>
          <w:lang w:val="en-US"/>
        </w:rPr>
        <w:t>3</w:t>
      </w:r>
    </w:p>
    <w:p w14:paraId="32BA94E2" w14:textId="6C0CD4CF" w:rsidR="00623400" w:rsidRDefault="00243657" w:rsidP="00F7754F">
      <w:pPr>
        <w:pStyle w:val="Heading2"/>
        <w:rPr>
          <w:lang w:val="en-US"/>
        </w:rPr>
      </w:pPr>
      <w:r w:rsidRPr="00BC7FC2">
        <w:rPr>
          <w:sz w:val="24"/>
          <w:szCs w:val="24"/>
          <w:lang w:val="en-US"/>
        </w:rPr>
        <w:t>Results</w:t>
      </w:r>
    </w:p>
    <w:p w14:paraId="045BDDB3" w14:textId="39362D11" w:rsidR="00623400" w:rsidRDefault="00623400" w:rsidP="00F7754F">
      <w:pPr>
        <w:spacing w:after="0" w:line="276" w:lineRule="auto"/>
        <w:jc w:val="both"/>
        <w:rPr>
          <w:sz w:val="24"/>
          <w:szCs w:val="24"/>
          <w:lang w:val="en-US"/>
        </w:rPr>
      </w:pPr>
      <w:r>
        <w:rPr>
          <w:sz w:val="24"/>
          <w:szCs w:val="24"/>
          <w:lang w:val="en-US"/>
        </w:rPr>
        <w:t xml:space="preserve">The major objective </w:t>
      </w:r>
      <w:r w:rsidRPr="00BC7FC2">
        <w:rPr>
          <w:sz w:val="24"/>
          <w:szCs w:val="24"/>
          <w:lang w:val="en-US"/>
        </w:rPr>
        <w:t xml:space="preserve">of this empirical study is to </w:t>
      </w:r>
      <w:r>
        <w:rPr>
          <w:sz w:val="24"/>
          <w:szCs w:val="24"/>
          <w:lang w:val="en-US"/>
        </w:rPr>
        <w:t>compare PPO and DDPG, from performance, execution time</w:t>
      </w:r>
      <w:r w:rsidR="00A93C6F">
        <w:rPr>
          <w:sz w:val="24"/>
          <w:szCs w:val="24"/>
          <w:lang w:val="en-US"/>
        </w:rPr>
        <w:t xml:space="preserve"> and other prospects</w:t>
      </w:r>
      <w:r>
        <w:rPr>
          <w:sz w:val="24"/>
          <w:szCs w:val="24"/>
          <w:lang w:val="en-US"/>
        </w:rPr>
        <w:t>.</w:t>
      </w:r>
    </w:p>
    <w:p w14:paraId="286CD2F6" w14:textId="434D0654" w:rsidR="001C53AE" w:rsidRDefault="00623400" w:rsidP="00F7754F">
      <w:pPr>
        <w:spacing w:after="0" w:line="276" w:lineRule="auto"/>
        <w:jc w:val="both"/>
        <w:rPr>
          <w:sz w:val="24"/>
          <w:szCs w:val="24"/>
          <w:lang w:val="en-US"/>
        </w:rPr>
      </w:pPr>
      <w:r>
        <w:rPr>
          <w:sz w:val="24"/>
          <w:szCs w:val="24"/>
          <w:lang w:val="en-US"/>
        </w:rPr>
        <w:t xml:space="preserve">First, on comparing the execution time, we found PPO is </w:t>
      </w:r>
      <w:r w:rsidR="001C53AE">
        <w:rPr>
          <w:sz w:val="24"/>
          <w:szCs w:val="24"/>
          <w:lang w:val="en-US"/>
        </w:rPr>
        <w:t xml:space="preserve">much quicker than DDPG. In general, it takes PPO 30-40 mins to complete 2000 episodes, but DDPG needs at least </w:t>
      </w:r>
      <w:r w:rsidR="00D31630">
        <w:rPr>
          <w:sz w:val="24"/>
          <w:szCs w:val="24"/>
          <w:lang w:val="en-US"/>
        </w:rPr>
        <w:t xml:space="preserve">two </w:t>
      </w:r>
      <w:r w:rsidR="001D64C7">
        <w:rPr>
          <w:sz w:val="24"/>
          <w:szCs w:val="24"/>
          <w:lang w:val="en-US"/>
        </w:rPr>
        <w:t>and half</w:t>
      </w:r>
      <w:r w:rsidR="001C53AE">
        <w:rPr>
          <w:sz w:val="24"/>
          <w:szCs w:val="24"/>
          <w:lang w:val="en-US"/>
        </w:rPr>
        <w:t xml:space="preserve"> hours to finish the same run.</w:t>
      </w:r>
    </w:p>
    <w:p w14:paraId="19BD6EC6" w14:textId="3F3FDE3B" w:rsidR="00623400" w:rsidRDefault="001C53AE" w:rsidP="00F7754F">
      <w:pPr>
        <w:spacing w:after="0" w:line="276" w:lineRule="auto"/>
        <w:jc w:val="both"/>
        <w:rPr>
          <w:sz w:val="24"/>
          <w:szCs w:val="24"/>
          <w:lang w:val="en-US"/>
        </w:rPr>
      </w:pPr>
      <w:r>
        <w:rPr>
          <w:sz w:val="24"/>
          <w:szCs w:val="24"/>
          <w:lang w:val="en-US"/>
        </w:rPr>
        <w:lastRenderedPageBreak/>
        <w:t xml:space="preserve">Second, </w:t>
      </w:r>
      <w:r w:rsidRPr="00F7754F">
        <w:rPr>
          <w:sz w:val="24"/>
          <w:szCs w:val="24"/>
          <w:highlight w:val="yellow"/>
          <w:lang w:val="en-US"/>
        </w:rPr>
        <w:t>f</w:t>
      </w:r>
      <w:r w:rsidR="00623400" w:rsidRPr="00F7754F">
        <w:rPr>
          <w:sz w:val="24"/>
          <w:szCs w:val="24"/>
          <w:highlight w:val="yellow"/>
          <w:lang w:val="en-US"/>
        </w:rPr>
        <w:t xml:space="preserve">rom </w:t>
      </w:r>
      <w:r w:rsidR="00D31630" w:rsidRPr="00F7754F">
        <w:rPr>
          <w:sz w:val="24"/>
          <w:szCs w:val="24"/>
          <w:highlight w:val="yellow"/>
          <w:lang w:val="en-US"/>
        </w:rPr>
        <w:t xml:space="preserve">the </w:t>
      </w:r>
      <w:r w:rsidR="00623400" w:rsidRPr="00F7754F">
        <w:rPr>
          <w:sz w:val="24"/>
          <w:szCs w:val="24"/>
          <w:highlight w:val="yellow"/>
          <w:lang w:val="en-US"/>
        </w:rPr>
        <w:t>comparison graph</w:t>
      </w:r>
      <w:r w:rsidR="00D31630">
        <w:rPr>
          <w:sz w:val="24"/>
          <w:szCs w:val="24"/>
          <w:lang w:val="en-US"/>
        </w:rPr>
        <w:t>,</w:t>
      </w:r>
      <w:r w:rsidR="00623400">
        <w:rPr>
          <w:sz w:val="24"/>
          <w:szCs w:val="24"/>
          <w:lang w:val="en-US"/>
        </w:rPr>
        <w:t xml:space="preserve"> we can see that</w:t>
      </w:r>
      <w:r w:rsidR="00D31630">
        <w:rPr>
          <w:sz w:val="24"/>
          <w:szCs w:val="24"/>
          <w:lang w:val="en-US"/>
        </w:rPr>
        <w:t xml:space="preserve"> </w:t>
      </w:r>
      <w:r>
        <w:rPr>
          <w:sz w:val="24"/>
          <w:szCs w:val="24"/>
          <w:lang w:val="en-US"/>
        </w:rPr>
        <w:t>PPO’s rewards curve increases much more smoothly than DDPG runs. Although DDPGs achieved higher average scores in the last 1000 episodes,</w:t>
      </w:r>
      <w:r w:rsidR="00D31630">
        <w:rPr>
          <w:sz w:val="24"/>
          <w:szCs w:val="24"/>
          <w:lang w:val="en-US"/>
        </w:rPr>
        <w:t xml:space="preserve"> </w:t>
      </w:r>
      <w:r w:rsidR="00F8689B">
        <w:rPr>
          <w:sz w:val="24"/>
          <w:szCs w:val="24"/>
          <w:lang w:val="en-US"/>
        </w:rPr>
        <w:t xml:space="preserve">it’s not always the case in different runs. Also, </w:t>
      </w:r>
      <w:r w:rsidR="00A93C6F">
        <w:rPr>
          <w:sz w:val="24"/>
          <w:szCs w:val="24"/>
          <w:lang w:val="en-US"/>
        </w:rPr>
        <w:t>PPO started to increase the average rewards at the very beginning compared to DDPG algorithms and didn’t touch a very negative reward as DDPGs did during the entire run, which reveals the stability of the algorithm.</w:t>
      </w:r>
    </w:p>
    <w:p w14:paraId="1B3CA78A" w14:textId="5F035CC8" w:rsidR="00A93C6F" w:rsidRDefault="00A93C6F" w:rsidP="00F7754F">
      <w:pPr>
        <w:spacing w:after="0" w:line="276" w:lineRule="auto"/>
        <w:jc w:val="both"/>
        <w:rPr>
          <w:sz w:val="24"/>
          <w:szCs w:val="24"/>
          <w:lang w:val="en-US"/>
        </w:rPr>
      </w:pPr>
      <w:r>
        <w:rPr>
          <w:sz w:val="24"/>
          <w:szCs w:val="24"/>
          <w:lang w:val="en-US"/>
        </w:rPr>
        <w:t>Third, although the Lunar Lander game</w:t>
      </w:r>
      <w:r w:rsidR="00FD4517">
        <w:rPr>
          <w:sz w:val="24"/>
          <w:szCs w:val="24"/>
          <w:lang w:val="en-US"/>
        </w:rPr>
        <w:t xml:space="preserve"> is</w:t>
      </w:r>
      <w:r>
        <w:rPr>
          <w:sz w:val="24"/>
          <w:szCs w:val="24"/>
          <w:lang w:val="en-US"/>
        </w:rPr>
        <w:t xml:space="preserve"> limit</w:t>
      </w:r>
      <w:r w:rsidR="00FD4517">
        <w:rPr>
          <w:sz w:val="24"/>
          <w:szCs w:val="24"/>
          <w:lang w:val="en-US"/>
        </w:rPr>
        <w:t>ed</w:t>
      </w:r>
      <w:r>
        <w:rPr>
          <w:sz w:val="24"/>
          <w:szCs w:val="24"/>
          <w:lang w:val="en-US"/>
        </w:rPr>
        <w:t xml:space="preserve"> the maximum steps to 1000 </w:t>
      </w:r>
      <w:r w:rsidR="00FD4517">
        <w:rPr>
          <w:sz w:val="24"/>
          <w:szCs w:val="24"/>
          <w:lang w:val="en-US"/>
        </w:rPr>
        <w:t>per</w:t>
      </w:r>
      <w:r>
        <w:rPr>
          <w:sz w:val="24"/>
          <w:szCs w:val="24"/>
          <w:lang w:val="en-US"/>
        </w:rPr>
        <w:t xml:space="preserve"> episode</w:t>
      </w:r>
      <w:r w:rsidR="00FD4517">
        <w:rPr>
          <w:sz w:val="24"/>
          <w:szCs w:val="24"/>
          <w:lang w:val="en-US"/>
        </w:rPr>
        <w:t xml:space="preserve"> by default</w:t>
      </w:r>
      <w:r>
        <w:rPr>
          <w:sz w:val="24"/>
          <w:szCs w:val="24"/>
          <w:lang w:val="en-US"/>
        </w:rPr>
        <w:t xml:space="preserve">, we think this value is too high. </w:t>
      </w:r>
      <w:r w:rsidR="00FD4517">
        <w:rPr>
          <w:sz w:val="24"/>
          <w:szCs w:val="24"/>
          <w:lang w:val="en-US"/>
        </w:rPr>
        <w:t>H</w:t>
      </w:r>
      <w:r>
        <w:rPr>
          <w:sz w:val="24"/>
          <w:szCs w:val="24"/>
          <w:lang w:val="en-US"/>
        </w:rPr>
        <w:t>igher steps limit may encourage agent to explore</w:t>
      </w:r>
      <w:r w:rsidR="00D34C79">
        <w:rPr>
          <w:sz w:val="24"/>
          <w:szCs w:val="24"/>
          <w:lang w:val="en-US"/>
        </w:rPr>
        <w:t xml:space="preserve"> </w:t>
      </w:r>
      <w:r>
        <w:rPr>
          <w:sz w:val="24"/>
          <w:szCs w:val="24"/>
          <w:lang w:val="en-US"/>
        </w:rPr>
        <w:t xml:space="preserve">more, </w:t>
      </w:r>
      <w:r w:rsidR="00944509">
        <w:rPr>
          <w:sz w:val="24"/>
          <w:szCs w:val="24"/>
          <w:lang w:val="en-US"/>
        </w:rPr>
        <w:t>we don’t want a dawdling spaceship to waste much time in exploration. Also, we noticed that, for both PPO and DDPG, the number of used steps per episode increases rapidly in the first half of training, which means the agent was trying to stay in the air to avoid crash penalty, but by the end of training, this number always reduced to less than 300 steps, which means the agent learned that quickly landing on the correct zone is a better strategy.</w:t>
      </w:r>
    </w:p>
    <w:p w14:paraId="55BCFE18" w14:textId="021AAEF0" w:rsidR="00944509" w:rsidRDefault="00FD4517" w:rsidP="00F7754F">
      <w:pPr>
        <w:spacing w:after="0" w:line="276" w:lineRule="auto"/>
        <w:jc w:val="both"/>
        <w:rPr>
          <w:sz w:val="24"/>
          <w:szCs w:val="24"/>
          <w:lang w:val="en-US"/>
        </w:rPr>
      </w:pPr>
      <w:r>
        <w:rPr>
          <w:sz w:val="24"/>
          <w:szCs w:val="24"/>
          <w:lang w:val="en-US"/>
        </w:rPr>
        <w:t>Furthermore, w</w:t>
      </w:r>
      <w:r w:rsidR="00944509">
        <w:rPr>
          <w:sz w:val="24"/>
          <w:szCs w:val="24"/>
          <w:lang w:val="en-US"/>
        </w:rPr>
        <w:t xml:space="preserve">e </w:t>
      </w:r>
      <w:r w:rsidR="00F54B12">
        <w:rPr>
          <w:sz w:val="24"/>
          <w:szCs w:val="24"/>
          <w:lang w:val="en-US"/>
        </w:rPr>
        <w:t xml:space="preserve">designed test runs with different maximum steps limit. </w:t>
      </w:r>
      <w:r w:rsidR="00F54B12" w:rsidRPr="00F7754F">
        <w:rPr>
          <w:sz w:val="24"/>
          <w:szCs w:val="24"/>
          <w:highlight w:val="yellow"/>
          <w:lang w:val="en-US"/>
        </w:rPr>
        <w:t>From the figure</w:t>
      </w:r>
      <w:r w:rsidR="00D34C79">
        <w:rPr>
          <w:sz w:val="24"/>
          <w:szCs w:val="24"/>
          <w:lang w:val="en-US"/>
        </w:rPr>
        <w:t>,</w:t>
      </w:r>
      <w:r w:rsidR="00F54B12">
        <w:rPr>
          <w:sz w:val="24"/>
          <w:szCs w:val="24"/>
          <w:lang w:val="en-US"/>
        </w:rPr>
        <w:t xml:space="preserve"> we can see that</w:t>
      </w:r>
      <w:r w:rsidR="00D34C79">
        <w:rPr>
          <w:sz w:val="24"/>
          <w:szCs w:val="24"/>
          <w:lang w:val="en-US"/>
        </w:rPr>
        <w:t xml:space="preserve"> the </w:t>
      </w:r>
      <w:r w:rsidR="00F54B12">
        <w:rPr>
          <w:sz w:val="24"/>
          <w:szCs w:val="24"/>
          <w:lang w:val="en-US"/>
        </w:rPr>
        <w:t xml:space="preserve">maximum 300 steps run shows the least velocity among all tests, but </w:t>
      </w:r>
      <w:r>
        <w:rPr>
          <w:sz w:val="24"/>
          <w:szCs w:val="24"/>
          <w:lang w:val="en-US"/>
        </w:rPr>
        <w:t>the</w:t>
      </w:r>
      <w:r w:rsidR="00D34C79">
        <w:rPr>
          <w:sz w:val="24"/>
          <w:szCs w:val="24"/>
          <w:lang w:val="en-US"/>
        </w:rPr>
        <w:t xml:space="preserve"> </w:t>
      </w:r>
      <w:r w:rsidR="00F54B12">
        <w:rPr>
          <w:sz w:val="24"/>
          <w:szCs w:val="24"/>
          <w:lang w:val="en-US"/>
        </w:rPr>
        <w:t xml:space="preserve">other two runs reached “resolved” line earlier than it. The fact </w:t>
      </w:r>
      <w:r w:rsidR="00D34C79">
        <w:rPr>
          <w:sz w:val="24"/>
          <w:szCs w:val="24"/>
          <w:lang w:val="en-US"/>
        </w:rPr>
        <w:t xml:space="preserve">indicates </w:t>
      </w:r>
      <w:r w:rsidR="00F54B12">
        <w:rPr>
          <w:sz w:val="24"/>
          <w:szCs w:val="24"/>
          <w:lang w:val="en-US"/>
        </w:rPr>
        <w:t>that limiting maximum steps is indeed helpful to achieve better performance.</w:t>
      </w:r>
      <w:r w:rsidR="0031481C">
        <w:rPr>
          <w:sz w:val="24"/>
          <w:szCs w:val="24"/>
          <w:lang w:val="en-US"/>
        </w:rPr>
        <w:t xml:space="preserve"> Also, limiting maximum steps makes each episode taking less time to run. In general, </w:t>
      </w:r>
      <w:r w:rsidR="00D34C79">
        <w:rPr>
          <w:sz w:val="24"/>
          <w:szCs w:val="24"/>
          <w:lang w:val="en-US"/>
        </w:rPr>
        <w:t xml:space="preserve">a </w:t>
      </w:r>
      <w:r w:rsidR="0031481C">
        <w:rPr>
          <w:sz w:val="24"/>
          <w:szCs w:val="24"/>
          <w:lang w:val="en-US"/>
        </w:rPr>
        <w:t>maximum 300 steps version spent only 55% of time needed to run default maximum steps (1000) version. Both advantages make the maximum steps limitation an attractive choice.</w:t>
      </w:r>
    </w:p>
    <w:p w14:paraId="72BC1819" w14:textId="54B5E2C3" w:rsidR="00F8689B" w:rsidRDefault="0031481C" w:rsidP="00BC7FC2">
      <w:pPr>
        <w:spacing w:line="276" w:lineRule="auto"/>
        <w:jc w:val="both"/>
        <w:rPr>
          <w:sz w:val="24"/>
          <w:szCs w:val="24"/>
          <w:lang w:val="en-US"/>
        </w:rPr>
      </w:pPr>
      <w:r>
        <w:rPr>
          <w:sz w:val="24"/>
          <w:szCs w:val="24"/>
          <w:lang w:val="en-US"/>
        </w:rPr>
        <w:t>By curiosity</w:t>
      </w:r>
      <w:r w:rsidR="00D34C79">
        <w:rPr>
          <w:sz w:val="24"/>
          <w:szCs w:val="24"/>
          <w:lang w:val="en-US"/>
        </w:rPr>
        <w:t>,</w:t>
      </w:r>
      <w:r>
        <w:rPr>
          <w:sz w:val="24"/>
          <w:szCs w:val="24"/>
          <w:lang w:val="en-US"/>
        </w:rPr>
        <w:t xml:space="preserve"> we also ran same tests with DDPG and got similar results: lower maximum steps version needs more episodes to score high</w:t>
      </w:r>
      <w:r w:rsidR="0044714D">
        <w:rPr>
          <w:sz w:val="24"/>
          <w:szCs w:val="24"/>
          <w:lang w:val="en-US"/>
        </w:rPr>
        <w:t>er</w:t>
      </w:r>
      <w:r>
        <w:rPr>
          <w:sz w:val="24"/>
          <w:szCs w:val="24"/>
          <w:lang w:val="en-US"/>
        </w:rPr>
        <w:t xml:space="preserve"> rewards, </w:t>
      </w:r>
      <w:r w:rsidR="00DD138D">
        <w:rPr>
          <w:sz w:val="24"/>
          <w:szCs w:val="24"/>
          <w:lang w:val="en-US"/>
        </w:rPr>
        <w:t xml:space="preserve">but </w:t>
      </w:r>
      <w:r>
        <w:rPr>
          <w:sz w:val="24"/>
          <w:szCs w:val="24"/>
          <w:lang w:val="en-US"/>
        </w:rPr>
        <w:t xml:space="preserve">it shows less velocity and </w:t>
      </w:r>
      <w:r w:rsidR="0053221B">
        <w:rPr>
          <w:sz w:val="24"/>
          <w:szCs w:val="24"/>
          <w:lang w:val="en-US"/>
        </w:rPr>
        <w:t>spends less time to finish training.</w:t>
      </w:r>
      <w:r w:rsidR="0044714D">
        <w:rPr>
          <w:sz w:val="24"/>
          <w:szCs w:val="24"/>
          <w:lang w:val="en-US"/>
        </w:rPr>
        <w:t xml:space="preserve"> But DDPG with 300 maximum steps was not able to reach the same level of rewards as</w:t>
      </w:r>
      <w:r w:rsidR="00D34C79">
        <w:rPr>
          <w:sz w:val="24"/>
          <w:szCs w:val="24"/>
          <w:lang w:val="en-US"/>
        </w:rPr>
        <w:t xml:space="preserve"> the</w:t>
      </w:r>
      <w:r w:rsidR="0044714D">
        <w:rPr>
          <w:sz w:val="24"/>
          <w:szCs w:val="24"/>
          <w:lang w:val="en-US"/>
        </w:rPr>
        <w:t xml:space="preserve"> other two (500 and 1000) versions</w:t>
      </w:r>
      <w:r w:rsidR="00B802DE">
        <w:rPr>
          <w:sz w:val="24"/>
          <w:szCs w:val="24"/>
          <w:lang w:val="en-US"/>
        </w:rPr>
        <w:t xml:space="preserve"> in test. </w:t>
      </w:r>
      <w:r w:rsidR="00DD138D">
        <w:rPr>
          <w:sz w:val="24"/>
          <w:szCs w:val="24"/>
          <w:lang w:val="en-US"/>
        </w:rPr>
        <w:t>The reason</w:t>
      </w:r>
      <w:r w:rsidR="00B802DE">
        <w:rPr>
          <w:sz w:val="24"/>
          <w:szCs w:val="24"/>
          <w:lang w:val="en-US"/>
        </w:rPr>
        <w:t xml:space="preserve"> could be the instability of algorithm. Due to the limitation in execution environment, we were not able to run more tests, it could be a subject for future research. </w:t>
      </w:r>
    </w:p>
    <w:p w14:paraId="615DA217" w14:textId="56D362DF" w:rsidR="00623400" w:rsidRDefault="001C53AE" w:rsidP="00BC7FC2">
      <w:pPr>
        <w:spacing w:line="276" w:lineRule="auto"/>
        <w:jc w:val="both"/>
        <w:rPr>
          <w:sz w:val="24"/>
          <w:szCs w:val="24"/>
          <w:lang w:val="en-US"/>
        </w:rPr>
      </w:pPr>
      <w:r>
        <w:rPr>
          <w:noProof/>
          <w:sz w:val="24"/>
          <w:szCs w:val="24"/>
          <w:lang w:val="en-US"/>
        </w:rPr>
        <w:lastRenderedPageBreak/>
        <w:drawing>
          <wp:inline distT="0" distB="0" distL="0" distR="0" wp14:anchorId="094D25EC" wp14:editId="5BFEBE32">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E3AC08" w14:textId="21C6EDC4" w:rsidR="00243657" w:rsidRDefault="00944509" w:rsidP="00BC7FC2">
      <w:pPr>
        <w:spacing w:line="276" w:lineRule="auto"/>
        <w:jc w:val="both"/>
        <w:rPr>
          <w:sz w:val="24"/>
          <w:szCs w:val="24"/>
          <w:lang w:val="en-US"/>
        </w:rPr>
      </w:pPr>
      <w:r>
        <w:rPr>
          <w:noProof/>
          <w:sz w:val="24"/>
          <w:szCs w:val="24"/>
          <w:lang w:val="en-US"/>
        </w:rPr>
        <w:drawing>
          <wp:inline distT="0" distB="0" distL="0" distR="0" wp14:anchorId="5D6B2973" wp14:editId="358AC3AF">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79C32F2" w14:textId="40A85B30" w:rsidR="00EE6572" w:rsidRDefault="00772005" w:rsidP="00BC7FC2">
      <w:pPr>
        <w:spacing w:line="276" w:lineRule="auto"/>
        <w:jc w:val="both"/>
        <w:rPr>
          <w:sz w:val="24"/>
          <w:szCs w:val="24"/>
          <w:lang w:val="en-US"/>
        </w:rPr>
      </w:pPr>
      <w:r>
        <w:rPr>
          <w:noProof/>
          <w:sz w:val="24"/>
          <w:szCs w:val="24"/>
          <w:lang w:val="en-US"/>
        </w:rPr>
        <w:lastRenderedPageBreak/>
        <w:drawing>
          <wp:inline distT="0" distB="0" distL="0" distR="0" wp14:anchorId="61CE798E" wp14:editId="5049F77D">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1E544A" w14:textId="0FE55046" w:rsidR="00EE6572" w:rsidRPr="00BC7FC2" w:rsidRDefault="00EE6572" w:rsidP="00BC7FC2">
      <w:pPr>
        <w:spacing w:line="276" w:lineRule="auto"/>
        <w:jc w:val="both"/>
        <w:rPr>
          <w:sz w:val="24"/>
          <w:szCs w:val="24"/>
          <w:lang w:val="en-US"/>
        </w:rPr>
      </w:pPr>
    </w:p>
    <w:sectPr w:rsidR="00EE6572" w:rsidRPr="00BC7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3180"/>
    <w:multiLevelType w:val="hybridMultilevel"/>
    <w:tmpl w:val="19A8CAF8"/>
    <w:lvl w:ilvl="0" w:tplc="FB8A8E5E">
      <w:start w:val="1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430A4A"/>
    <w:multiLevelType w:val="hybridMultilevel"/>
    <w:tmpl w:val="3E3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91061"/>
    <w:multiLevelType w:val="hybridMultilevel"/>
    <w:tmpl w:val="351CE7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974656"/>
    <w:multiLevelType w:val="hybridMultilevel"/>
    <w:tmpl w:val="17EE7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78369C"/>
    <w:multiLevelType w:val="hybridMultilevel"/>
    <w:tmpl w:val="6EF2D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75127C"/>
    <w:multiLevelType w:val="hybridMultilevel"/>
    <w:tmpl w:val="A67EC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A02FD7"/>
    <w:multiLevelType w:val="hybridMultilevel"/>
    <w:tmpl w:val="C5361BEA"/>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54BB613A"/>
    <w:multiLevelType w:val="hybridMultilevel"/>
    <w:tmpl w:val="351CE7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3D496D"/>
    <w:multiLevelType w:val="hybridMultilevel"/>
    <w:tmpl w:val="34203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8"/>
  </w:num>
  <w:num w:numId="6">
    <w:abstractNumId w:val="1"/>
  </w:num>
  <w:num w:numId="7">
    <w:abstractNumId w:val="3"/>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ishi zhong">
    <w15:presenceInfo w15:providerId="None" w15:userId="zishi z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B4"/>
    <w:rsid w:val="0001007C"/>
    <w:rsid w:val="00041B68"/>
    <w:rsid w:val="000805D9"/>
    <w:rsid w:val="000D2F66"/>
    <w:rsid w:val="00132DE1"/>
    <w:rsid w:val="00133E3A"/>
    <w:rsid w:val="001B287D"/>
    <w:rsid w:val="001C53AE"/>
    <w:rsid w:val="001D64C7"/>
    <w:rsid w:val="001D7FCF"/>
    <w:rsid w:val="00243657"/>
    <w:rsid w:val="00264948"/>
    <w:rsid w:val="002B4C41"/>
    <w:rsid w:val="0031481C"/>
    <w:rsid w:val="00332530"/>
    <w:rsid w:val="003510DE"/>
    <w:rsid w:val="00366DE6"/>
    <w:rsid w:val="0044714D"/>
    <w:rsid w:val="004957A6"/>
    <w:rsid w:val="004C47FA"/>
    <w:rsid w:val="0053221B"/>
    <w:rsid w:val="005B0E35"/>
    <w:rsid w:val="005C551C"/>
    <w:rsid w:val="00623400"/>
    <w:rsid w:val="006B7D7F"/>
    <w:rsid w:val="00714520"/>
    <w:rsid w:val="00720C37"/>
    <w:rsid w:val="007451CA"/>
    <w:rsid w:val="007618D2"/>
    <w:rsid w:val="00772005"/>
    <w:rsid w:val="007A436C"/>
    <w:rsid w:val="007B7DF9"/>
    <w:rsid w:val="007C3D11"/>
    <w:rsid w:val="008151C3"/>
    <w:rsid w:val="00841611"/>
    <w:rsid w:val="00847FF6"/>
    <w:rsid w:val="008D7379"/>
    <w:rsid w:val="00942C32"/>
    <w:rsid w:val="00944509"/>
    <w:rsid w:val="0096230C"/>
    <w:rsid w:val="00967EF1"/>
    <w:rsid w:val="00973DDC"/>
    <w:rsid w:val="00980A9E"/>
    <w:rsid w:val="009878C1"/>
    <w:rsid w:val="009E54B4"/>
    <w:rsid w:val="009F2684"/>
    <w:rsid w:val="00A32A9C"/>
    <w:rsid w:val="00A673E8"/>
    <w:rsid w:val="00A93C6F"/>
    <w:rsid w:val="00B01423"/>
    <w:rsid w:val="00B14D04"/>
    <w:rsid w:val="00B51851"/>
    <w:rsid w:val="00B802DE"/>
    <w:rsid w:val="00BC7FC2"/>
    <w:rsid w:val="00C72976"/>
    <w:rsid w:val="00CE6314"/>
    <w:rsid w:val="00D31630"/>
    <w:rsid w:val="00D34C79"/>
    <w:rsid w:val="00D67AC0"/>
    <w:rsid w:val="00DD138D"/>
    <w:rsid w:val="00E172D3"/>
    <w:rsid w:val="00EB4EB1"/>
    <w:rsid w:val="00EE6572"/>
    <w:rsid w:val="00F37AD6"/>
    <w:rsid w:val="00F54B12"/>
    <w:rsid w:val="00F7754F"/>
    <w:rsid w:val="00F8689B"/>
    <w:rsid w:val="00FD4517"/>
    <w:rsid w:val="00FD55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2135"/>
  <w15:chartTrackingRefBased/>
  <w15:docId w15:val="{74B88B5F-7B48-46E8-B691-5071F13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B4"/>
    <w:pPr>
      <w:spacing w:after="0" w:line="240" w:lineRule="auto"/>
      <w:ind w:left="720"/>
      <w:contextualSpacing/>
    </w:pPr>
    <w:rPr>
      <w:sz w:val="24"/>
      <w:szCs w:val="24"/>
    </w:rPr>
  </w:style>
  <w:style w:type="table" w:styleId="TableGrid">
    <w:name w:val="Table Grid"/>
    <w:basedOn w:val="TableNormal"/>
    <w:uiPriority w:val="39"/>
    <w:rsid w:val="00FD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78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8C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878C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77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5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824444">
      <w:bodyDiv w:val="1"/>
      <w:marLeft w:val="0"/>
      <w:marRight w:val="0"/>
      <w:marTop w:val="0"/>
      <w:marBottom w:val="0"/>
      <w:divBdr>
        <w:top w:val="none" w:sz="0" w:space="0" w:color="auto"/>
        <w:left w:val="none" w:sz="0" w:space="0" w:color="auto"/>
        <w:bottom w:val="none" w:sz="0" w:space="0" w:color="auto"/>
        <w:right w:val="none" w:sz="0" w:space="0" w:color="auto"/>
      </w:divBdr>
      <w:divsChild>
        <w:div w:id="1061369289">
          <w:marLeft w:val="-225"/>
          <w:marRight w:val="-225"/>
          <w:marTop w:val="0"/>
          <w:marBottom w:val="0"/>
          <w:divBdr>
            <w:top w:val="none" w:sz="0" w:space="0" w:color="auto"/>
            <w:left w:val="none" w:sz="0" w:space="0" w:color="auto"/>
            <w:bottom w:val="none" w:sz="0" w:space="0" w:color="auto"/>
            <w:right w:val="none" w:sz="0" w:space="0" w:color="auto"/>
          </w:divBdr>
          <w:divsChild>
            <w:div w:id="416633696">
              <w:marLeft w:val="0"/>
              <w:marRight w:val="0"/>
              <w:marTop w:val="0"/>
              <w:marBottom w:val="0"/>
              <w:divBdr>
                <w:top w:val="none" w:sz="0" w:space="0" w:color="auto"/>
                <w:left w:val="none" w:sz="0" w:space="0" w:color="auto"/>
                <w:bottom w:val="none" w:sz="0" w:space="0" w:color="auto"/>
                <w:right w:val="none" w:sz="0" w:space="0" w:color="auto"/>
              </w:divBdr>
            </w:div>
            <w:div w:id="976568223">
              <w:marLeft w:val="0"/>
              <w:marRight w:val="0"/>
              <w:marTop w:val="0"/>
              <w:marBottom w:val="0"/>
              <w:divBdr>
                <w:top w:val="none" w:sz="0" w:space="0" w:color="auto"/>
                <w:left w:val="none" w:sz="0" w:space="0" w:color="auto"/>
                <w:bottom w:val="none" w:sz="0" w:space="0" w:color="auto"/>
                <w:right w:val="none" w:sz="0" w:space="0" w:color="auto"/>
              </w:divBdr>
            </w:div>
          </w:divsChild>
        </w:div>
        <w:div w:id="390227525">
          <w:marLeft w:val="-225"/>
          <w:marRight w:val="-225"/>
          <w:marTop w:val="0"/>
          <w:marBottom w:val="0"/>
          <w:divBdr>
            <w:top w:val="none" w:sz="0" w:space="0" w:color="auto"/>
            <w:left w:val="none" w:sz="0" w:space="0" w:color="auto"/>
            <w:bottom w:val="none" w:sz="0" w:space="0" w:color="auto"/>
            <w:right w:val="none" w:sz="0" w:space="0" w:color="auto"/>
          </w:divBdr>
          <w:divsChild>
            <w:div w:id="1869879020">
              <w:marLeft w:val="0"/>
              <w:marRight w:val="0"/>
              <w:marTop w:val="0"/>
              <w:marBottom w:val="0"/>
              <w:divBdr>
                <w:top w:val="none" w:sz="0" w:space="0" w:color="auto"/>
                <w:left w:val="none" w:sz="0" w:space="0" w:color="auto"/>
                <w:bottom w:val="none" w:sz="0" w:space="0" w:color="auto"/>
                <w:right w:val="none" w:sz="0" w:space="0" w:color="auto"/>
              </w:divBdr>
            </w:div>
            <w:div w:id="1777745344">
              <w:marLeft w:val="0"/>
              <w:marRight w:val="0"/>
              <w:marTop w:val="0"/>
              <w:marBottom w:val="0"/>
              <w:divBdr>
                <w:top w:val="none" w:sz="0" w:space="0" w:color="auto"/>
                <w:left w:val="none" w:sz="0" w:space="0" w:color="auto"/>
                <w:bottom w:val="none" w:sz="0" w:space="0" w:color="auto"/>
                <w:right w:val="none" w:sz="0" w:space="0" w:color="auto"/>
              </w:divBdr>
            </w:div>
          </w:divsChild>
        </w:div>
        <w:div w:id="551574006">
          <w:marLeft w:val="-225"/>
          <w:marRight w:val="-225"/>
          <w:marTop w:val="0"/>
          <w:marBottom w:val="0"/>
          <w:divBdr>
            <w:top w:val="none" w:sz="0" w:space="0" w:color="auto"/>
            <w:left w:val="none" w:sz="0" w:space="0" w:color="auto"/>
            <w:bottom w:val="none" w:sz="0" w:space="0" w:color="auto"/>
            <w:right w:val="none" w:sz="0" w:space="0" w:color="auto"/>
          </w:divBdr>
          <w:divsChild>
            <w:div w:id="329021802">
              <w:marLeft w:val="0"/>
              <w:marRight w:val="0"/>
              <w:marTop w:val="0"/>
              <w:marBottom w:val="0"/>
              <w:divBdr>
                <w:top w:val="none" w:sz="0" w:space="0" w:color="auto"/>
                <w:left w:val="none" w:sz="0" w:space="0" w:color="auto"/>
                <w:bottom w:val="none" w:sz="0" w:space="0" w:color="auto"/>
                <w:right w:val="none" w:sz="0" w:space="0" w:color="auto"/>
              </w:divBdr>
            </w:div>
            <w:div w:id="2002610905">
              <w:marLeft w:val="0"/>
              <w:marRight w:val="0"/>
              <w:marTop w:val="0"/>
              <w:marBottom w:val="0"/>
              <w:divBdr>
                <w:top w:val="none" w:sz="0" w:space="0" w:color="auto"/>
                <w:left w:val="none" w:sz="0" w:space="0" w:color="auto"/>
                <w:bottom w:val="none" w:sz="0" w:space="0" w:color="auto"/>
                <w:right w:val="none" w:sz="0" w:space="0" w:color="auto"/>
              </w:divBdr>
            </w:div>
          </w:divsChild>
        </w:div>
        <w:div w:id="764687107">
          <w:marLeft w:val="-225"/>
          <w:marRight w:val="-225"/>
          <w:marTop w:val="0"/>
          <w:marBottom w:val="0"/>
          <w:divBdr>
            <w:top w:val="none" w:sz="0" w:space="0" w:color="auto"/>
            <w:left w:val="none" w:sz="0" w:space="0" w:color="auto"/>
            <w:bottom w:val="none" w:sz="0" w:space="0" w:color="auto"/>
            <w:right w:val="none" w:sz="0" w:space="0" w:color="auto"/>
          </w:divBdr>
          <w:divsChild>
            <w:div w:id="1498957433">
              <w:marLeft w:val="0"/>
              <w:marRight w:val="0"/>
              <w:marTop w:val="0"/>
              <w:marBottom w:val="0"/>
              <w:divBdr>
                <w:top w:val="none" w:sz="0" w:space="0" w:color="auto"/>
                <w:left w:val="none" w:sz="0" w:space="0" w:color="auto"/>
                <w:bottom w:val="none" w:sz="0" w:space="0" w:color="auto"/>
                <w:right w:val="none" w:sz="0" w:space="0" w:color="auto"/>
              </w:divBdr>
            </w:div>
            <w:div w:id="1071660661">
              <w:marLeft w:val="0"/>
              <w:marRight w:val="0"/>
              <w:marTop w:val="0"/>
              <w:marBottom w:val="0"/>
              <w:divBdr>
                <w:top w:val="none" w:sz="0" w:space="0" w:color="auto"/>
                <w:left w:val="none" w:sz="0" w:space="0" w:color="auto"/>
                <w:bottom w:val="none" w:sz="0" w:space="0" w:color="auto"/>
                <w:right w:val="none" w:sz="0" w:space="0" w:color="auto"/>
              </w:divBdr>
            </w:div>
          </w:divsChild>
        </w:div>
        <w:div w:id="578636775">
          <w:marLeft w:val="-225"/>
          <w:marRight w:val="-225"/>
          <w:marTop w:val="0"/>
          <w:marBottom w:val="0"/>
          <w:divBdr>
            <w:top w:val="none" w:sz="0" w:space="0" w:color="auto"/>
            <w:left w:val="none" w:sz="0" w:space="0" w:color="auto"/>
            <w:bottom w:val="none" w:sz="0" w:space="0" w:color="auto"/>
            <w:right w:val="none" w:sz="0" w:space="0" w:color="auto"/>
          </w:divBdr>
          <w:divsChild>
            <w:div w:id="154542245">
              <w:marLeft w:val="0"/>
              <w:marRight w:val="0"/>
              <w:marTop w:val="0"/>
              <w:marBottom w:val="0"/>
              <w:divBdr>
                <w:top w:val="none" w:sz="0" w:space="0" w:color="auto"/>
                <w:left w:val="none" w:sz="0" w:space="0" w:color="auto"/>
                <w:bottom w:val="none" w:sz="0" w:space="0" w:color="auto"/>
                <w:right w:val="none" w:sz="0" w:space="0" w:color="auto"/>
              </w:divBdr>
            </w:div>
            <w:div w:id="1534154082">
              <w:marLeft w:val="0"/>
              <w:marRight w:val="0"/>
              <w:marTop w:val="0"/>
              <w:marBottom w:val="0"/>
              <w:divBdr>
                <w:top w:val="none" w:sz="0" w:space="0" w:color="auto"/>
                <w:left w:val="none" w:sz="0" w:space="0" w:color="auto"/>
                <w:bottom w:val="none" w:sz="0" w:space="0" w:color="auto"/>
                <w:right w:val="none" w:sz="0" w:space="0" w:color="auto"/>
              </w:divBdr>
            </w:div>
          </w:divsChild>
        </w:div>
        <w:div w:id="252977115">
          <w:marLeft w:val="-225"/>
          <w:marRight w:val="-225"/>
          <w:marTop w:val="0"/>
          <w:marBottom w:val="0"/>
          <w:divBdr>
            <w:top w:val="none" w:sz="0" w:space="0" w:color="auto"/>
            <w:left w:val="none" w:sz="0" w:space="0" w:color="auto"/>
            <w:bottom w:val="none" w:sz="0" w:space="0" w:color="auto"/>
            <w:right w:val="none" w:sz="0" w:space="0" w:color="auto"/>
          </w:divBdr>
          <w:divsChild>
            <w:div w:id="147288502">
              <w:marLeft w:val="0"/>
              <w:marRight w:val="0"/>
              <w:marTop w:val="0"/>
              <w:marBottom w:val="0"/>
              <w:divBdr>
                <w:top w:val="none" w:sz="0" w:space="0" w:color="auto"/>
                <w:left w:val="none" w:sz="0" w:space="0" w:color="auto"/>
                <w:bottom w:val="none" w:sz="0" w:space="0" w:color="auto"/>
                <w:right w:val="none" w:sz="0" w:space="0" w:color="auto"/>
              </w:divBdr>
            </w:div>
            <w:div w:id="1850676469">
              <w:marLeft w:val="0"/>
              <w:marRight w:val="0"/>
              <w:marTop w:val="0"/>
              <w:marBottom w:val="0"/>
              <w:divBdr>
                <w:top w:val="none" w:sz="0" w:space="0" w:color="auto"/>
                <w:left w:val="none" w:sz="0" w:space="0" w:color="auto"/>
                <w:bottom w:val="none" w:sz="0" w:space="0" w:color="auto"/>
                <w:right w:val="none" w:sz="0" w:space="0" w:color="auto"/>
              </w:divBdr>
            </w:div>
          </w:divsChild>
        </w:div>
        <w:div w:id="502936407">
          <w:marLeft w:val="-225"/>
          <w:marRight w:val="-225"/>
          <w:marTop w:val="0"/>
          <w:marBottom w:val="0"/>
          <w:divBdr>
            <w:top w:val="none" w:sz="0" w:space="0" w:color="auto"/>
            <w:left w:val="none" w:sz="0" w:space="0" w:color="auto"/>
            <w:bottom w:val="none" w:sz="0" w:space="0" w:color="auto"/>
            <w:right w:val="none" w:sz="0" w:space="0" w:color="auto"/>
          </w:divBdr>
          <w:divsChild>
            <w:div w:id="416753041">
              <w:marLeft w:val="0"/>
              <w:marRight w:val="0"/>
              <w:marTop w:val="0"/>
              <w:marBottom w:val="0"/>
              <w:divBdr>
                <w:top w:val="none" w:sz="0" w:space="0" w:color="auto"/>
                <w:left w:val="none" w:sz="0" w:space="0" w:color="auto"/>
                <w:bottom w:val="none" w:sz="0" w:space="0" w:color="auto"/>
                <w:right w:val="none" w:sz="0" w:space="0" w:color="auto"/>
              </w:divBdr>
            </w:div>
            <w:div w:id="1187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505">
      <w:bodyDiv w:val="1"/>
      <w:marLeft w:val="0"/>
      <w:marRight w:val="0"/>
      <w:marTop w:val="0"/>
      <w:marBottom w:val="0"/>
      <w:divBdr>
        <w:top w:val="none" w:sz="0" w:space="0" w:color="auto"/>
        <w:left w:val="none" w:sz="0" w:space="0" w:color="auto"/>
        <w:bottom w:val="none" w:sz="0" w:space="0" w:color="auto"/>
        <w:right w:val="none" w:sz="0" w:space="0" w:color="auto"/>
      </w:divBdr>
      <w:divsChild>
        <w:div w:id="2057000543">
          <w:marLeft w:val="0"/>
          <w:marRight w:val="0"/>
          <w:marTop w:val="0"/>
          <w:marBottom w:val="0"/>
          <w:divBdr>
            <w:top w:val="none" w:sz="0" w:space="0" w:color="auto"/>
            <w:left w:val="none" w:sz="0" w:space="0" w:color="auto"/>
            <w:bottom w:val="none" w:sz="0" w:space="0" w:color="auto"/>
            <w:right w:val="none" w:sz="0" w:space="0" w:color="auto"/>
          </w:divBdr>
          <w:divsChild>
            <w:div w:id="1721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2E0C-133E-40C4-A33E-29BC68EF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zishi zhong</dc:creator>
  <cp:keywords/>
  <dc:description/>
  <cp:lastModifiedBy>yang li</cp:lastModifiedBy>
  <cp:revision>3</cp:revision>
  <dcterms:created xsi:type="dcterms:W3CDTF">2021-04-06T00:04:00Z</dcterms:created>
  <dcterms:modified xsi:type="dcterms:W3CDTF">2021-04-06T00:05:00Z</dcterms:modified>
</cp:coreProperties>
</file>